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96F5" w14:textId="77777777" w:rsidR="00F03AFC" w:rsidRPr="00F03AFC" w:rsidRDefault="00F03AFC" w:rsidP="00F03AFC">
      <w:pPr>
        <w:spacing w:before="100" w:beforeAutospacing="1" w:after="100" w:afterAutospacing="1"/>
        <w:rPr>
          <w:rFonts w:ascii="Arial" w:eastAsia="Times New Roman" w:hAnsi="Arial" w:cs="Arial"/>
          <w:lang w:eastAsia="en-GB"/>
        </w:rPr>
      </w:pPr>
      <w:r w:rsidRPr="00F03AFC">
        <w:rPr>
          <w:rFonts w:ascii="Arial" w:eastAsia="Times New Roman" w:hAnsi="Arial" w:cs="Arial"/>
          <w:sz w:val="34"/>
          <w:szCs w:val="34"/>
          <w:lang w:eastAsia="en-GB"/>
        </w:rPr>
        <w:t xml:space="preserve">1 </w:t>
      </w:r>
      <w:commentRangeStart w:id="0"/>
      <w:r w:rsidRPr="00F03AFC">
        <w:rPr>
          <w:rFonts w:ascii="Arial" w:eastAsia="Times New Roman" w:hAnsi="Arial" w:cs="Arial"/>
          <w:sz w:val="34"/>
          <w:szCs w:val="34"/>
          <w:lang w:eastAsia="en-GB"/>
        </w:rPr>
        <w:t>Introduction</w:t>
      </w:r>
      <w:commentRangeEnd w:id="0"/>
      <w:r>
        <w:rPr>
          <w:rStyle w:val="CommentReference"/>
        </w:rPr>
        <w:commentReference w:id="0"/>
      </w:r>
      <w:r w:rsidRPr="00F03AFC">
        <w:rPr>
          <w:rFonts w:ascii="Arial" w:eastAsia="Times New Roman" w:hAnsi="Arial" w:cs="Arial"/>
          <w:sz w:val="34"/>
          <w:szCs w:val="34"/>
          <w:lang w:eastAsia="en-GB"/>
        </w:rPr>
        <w:br/>
      </w:r>
      <w:r w:rsidRPr="00F03AFC">
        <w:rPr>
          <w:rFonts w:ascii="Arial" w:eastAsia="Times New Roman" w:hAnsi="Arial" w:cs="Arial"/>
          <w:sz w:val="28"/>
          <w:szCs w:val="28"/>
          <w:lang w:eastAsia="en-GB"/>
        </w:rPr>
        <w:t xml:space="preserve">1.1 Drug-Induced Liver Injury </w:t>
      </w:r>
    </w:p>
    <w:p w14:paraId="7C9520BB" w14:textId="5912B77A" w:rsidR="00F03AFC" w:rsidRPr="00F03AFC" w:rsidRDefault="00F03AFC" w:rsidP="00F03AFC">
      <w:pPr>
        <w:spacing w:before="100" w:beforeAutospacing="1" w:after="100" w:afterAutospacing="1"/>
        <w:jc w:val="both"/>
        <w:rPr>
          <w:rFonts w:ascii="Arial" w:eastAsia="Times New Roman" w:hAnsi="Arial" w:cs="Arial"/>
          <w:lang w:eastAsia="en-GB"/>
        </w:rPr>
      </w:pPr>
      <w:del w:id="1" w:author="Aleksandra Janowska" w:date="2022-04-26T14:56:00Z">
        <w:r w:rsidRPr="00F03AFC" w:rsidDel="00D33B6F">
          <w:rPr>
            <w:rFonts w:ascii="Arial" w:eastAsia="Times New Roman" w:hAnsi="Arial" w:cs="Arial"/>
            <w:lang w:eastAsia="en-GB"/>
          </w:rPr>
          <w:delText>Liver</w:delText>
        </w:r>
      </w:del>
      <w:ins w:id="2" w:author="Aleksandra Janowska" w:date="2022-04-26T14:56:00Z">
        <w:r w:rsidR="00D33B6F">
          <w:rPr>
            <w:rFonts w:ascii="Arial" w:eastAsia="Times New Roman" w:hAnsi="Arial" w:cs="Arial"/>
            <w:lang w:eastAsia="en-GB"/>
          </w:rPr>
          <w:t>The liver - largest</w:t>
        </w:r>
      </w:ins>
      <w:del w:id="3" w:author="Aleksandra Janowska" w:date="2022-04-26T14:56:00Z">
        <w:r w:rsidRPr="00F03AFC" w:rsidDel="00D33B6F">
          <w:rPr>
            <w:rFonts w:ascii="Arial" w:eastAsia="Times New Roman" w:hAnsi="Arial" w:cs="Arial"/>
            <w:lang w:eastAsia="en-GB"/>
          </w:rPr>
          <w:delText xml:space="preserve"> is the</w:delText>
        </w:r>
      </w:del>
      <w:r w:rsidRPr="00F03AFC">
        <w:rPr>
          <w:rFonts w:ascii="Arial" w:eastAsia="Times New Roman" w:hAnsi="Arial" w:cs="Arial"/>
          <w:lang w:eastAsia="en-GB"/>
        </w:rPr>
        <w:t xml:space="preserve"> </w:t>
      </w:r>
      <w:del w:id="4" w:author="Aleksandra Janowska" w:date="2022-04-26T14:56:00Z">
        <w:r w:rsidRPr="00F03AFC" w:rsidDel="00D33B6F">
          <w:rPr>
            <w:rFonts w:ascii="Arial" w:eastAsia="Times New Roman" w:hAnsi="Arial" w:cs="Arial"/>
            <w:lang w:eastAsia="en-GB"/>
          </w:rPr>
          <w:delText xml:space="preserve">largest </w:delText>
        </w:r>
      </w:del>
      <w:r w:rsidRPr="00F03AFC">
        <w:rPr>
          <w:rFonts w:ascii="Arial" w:eastAsia="Times New Roman" w:hAnsi="Arial" w:cs="Arial"/>
          <w:lang w:eastAsia="en-GB"/>
        </w:rPr>
        <w:t xml:space="preserve">internal organ in </w:t>
      </w:r>
      <w:ins w:id="5" w:author="Aleksandra Janowska" w:date="2022-04-26T14:56:00Z">
        <w:r w:rsidR="00D33B6F">
          <w:rPr>
            <w:rFonts w:ascii="Arial" w:eastAsia="Times New Roman" w:hAnsi="Arial" w:cs="Arial"/>
            <w:lang w:eastAsia="en-GB"/>
          </w:rPr>
          <w:t xml:space="preserve">the </w:t>
        </w:r>
      </w:ins>
      <w:r w:rsidRPr="00F03AFC">
        <w:rPr>
          <w:rFonts w:ascii="Arial" w:eastAsia="Times New Roman" w:hAnsi="Arial" w:cs="Arial"/>
          <w:lang w:eastAsia="en-GB"/>
        </w:rPr>
        <w:t>human body</w:t>
      </w:r>
      <w:ins w:id="6" w:author="Aleksandra Janowska" w:date="2022-04-26T14:56:00Z">
        <w:r w:rsidR="00D33B6F">
          <w:rPr>
            <w:rFonts w:ascii="Arial" w:eastAsia="Times New Roman" w:hAnsi="Arial" w:cs="Arial"/>
            <w:lang w:eastAsia="en-GB"/>
          </w:rPr>
          <w:t>, is</w:t>
        </w:r>
      </w:ins>
      <w:r w:rsidRPr="00F03AFC">
        <w:rPr>
          <w:rFonts w:ascii="Arial" w:eastAsia="Times New Roman" w:hAnsi="Arial" w:cs="Arial"/>
          <w:lang w:eastAsia="en-GB"/>
        </w:rPr>
        <w:t xml:space="preserve"> </w:t>
      </w:r>
      <w:ins w:id="7" w:author="Aleksandra Janowska" w:date="2022-04-26T14:35:00Z">
        <w:r>
          <w:rPr>
            <w:rFonts w:ascii="Arial" w:eastAsia="Times New Roman" w:hAnsi="Arial" w:cs="Arial"/>
            <w:lang w:eastAsia="en-GB"/>
          </w:rPr>
          <w:t xml:space="preserve">responsible for a variety of functions, </w:t>
        </w:r>
      </w:ins>
      <w:ins w:id="8" w:author="Aleksandra Janowska" w:date="2022-04-26T14:37:00Z">
        <w:r>
          <w:rPr>
            <w:rFonts w:ascii="Arial" w:eastAsia="Times New Roman" w:hAnsi="Arial" w:cs="Arial"/>
            <w:lang w:eastAsia="en-GB"/>
          </w:rPr>
          <w:t>such as</w:t>
        </w:r>
      </w:ins>
      <w:ins w:id="9" w:author="Aleksandra Janowska" w:date="2022-04-26T14:56:00Z">
        <w:r w:rsidR="00D33B6F">
          <w:rPr>
            <w:rFonts w:ascii="Arial" w:eastAsia="Times New Roman" w:hAnsi="Arial" w:cs="Arial"/>
            <w:lang w:eastAsia="en-GB"/>
          </w:rPr>
          <w:t xml:space="preserve"> </w:t>
        </w:r>
      </w:ins>
      <w:ins w:id="10" w:author="Aleksandra Janowska" w:date="2022-04-26T14:37:00Z">
        <w:r>
          <w:rPr>
            <w:rFonts w:ascii="Arial" w:eastAsia="Times New Roman" w:hAnsi="Arial" w:cs="Arial"/>
            <w:lang w:eastAsia="en-GB"/>
          </w:rPr>
          <w:t xml:space="preserve">production of bile, </w:t>
        </w:r>
        <w:commentRangeStart w:id="11"/>
        <w:r>
          <w:rPr>
            <w:rFonts w:ascii="Arial" w:eastAsia="Times New Roman" w:hAnsi="Arial" w:cs="Arial"/>
            <w:lang w:eastAsia="en-GB"/>
          </w:rPr>
          <w:t>metabolism of glucose</w:t>
        </w:r>
        <w:commentRangeEnd w:id="11"/>
        <w:r>
          <w:rPr>
            <w:rStyle w:val="CommentReference"/>
          </w:rPr>
          <w:commentReference w:id="11"/>
        </w:r>
        <w:r>
          <w:rPr>
            <w:rFonts w:ascii="Arial" w:eastAsia="Times New Roman" w:hAnsi="Arial" w:cs="Arial"/>
            <w:lang w:eastAsia="en-GB"/>
          </w:rPr>
          <w:t xml:space="preserve">, and detoxification. </w:t>
        </w:r>
      </w:ins>
      <w:del w:id="12" w:author="Aleksandra Janowska" w:date="2022-04-26T14:37:00Z">
        <w:r w:rsidRPr="00F03AFC" w:rsidDel="00F03AFC">
          <w:rPr>
            <w:rFonts w:ascii="Arial" w:eastAsia="Times New Roman" w:hAnsi="Arial" w:cs="Arial"/>
            <w:lang w:eastAsia="en-GB"/>
          </w:rPr>
          <w:delText xml:space="preserve">with a rich collection of distinct func- tions, including production of bile and metabolism of glucose and fat. </w:delText>
        </w:r>
      </w:del>
      <w:ins w:id="13" w:author="Aleksandra Janowska" w:date="2022-04-26T14:39:00Z">
        <w:r>
          <w:rPr>
            <w:rFonts w:ascii="Arial" w:eastAsia="Times New Roman" w:hAnsi="Arial" w:cs="Arial"/>
            <w:lang w:eastAsia="en-GB"/>
          </w:rPr>
          <w:t xml:space="preserve">It plays a vital role in metabolism of xenobiotics and hence is vulnerable </w:t>
        </w:r>
        <w:r w:rsidR="003A31F5">
          <w:rPr>
            <w:rFonts w:ascii="Arial" w:eastAsia="Times New Roman" w:hAnsi="Arial" w:cs="Arial"/>
            <w:lang w:eastAsia="en-GB"/>
          </w:rPr>
          <w:t>to drug-induced injury</w:t>
        </w:r>
      </w:ins>
      <w:ins w:id="14" w:author="Aleksandra Janowska" w:date="2022-04-26T14:41:00Z">
        <w:r w:rsidR="003A31F5">
          <w:rPr>
            <w:rFonts w:ascii="Arial" w:eastAsia="Times New Roman" w:hAnsi="Arial" w:cs="Arial"/>
            <w:lang w:eastAsia="en-GB"/>
          </w:rPr>
          <w:t xml:space="preserve"> (ref)</w:t>
        </w:r>
      </w:ins>
      <w:ins w:id="15" w:author="Aleksandra Janowska" w:date="2022-04-26T14:39:00Z">
        <w:r w:rsidR="003A31F5">
          <w:rPr>
            <w:rFonts w:ascii="Arial" w:eastAsia="Times New Roman" w:hAnsi="Arial" w:cs="Arial"/>
            <w:lang w:eastAsia="en-GB"/>
          </w:rPr>
          <w:t>.</w:t>
        </w:r>
      </w:ins>
      <w:del w:id="16" w:author="Aleksandra Janowska" w:date="2022-04-26T14:39:00Z">
        <w:r w:rsidRPr="00F03AFC" w:rsidDel="00F03AFC">
          <w:rPr>
            <w:rFonts w:ascii="Arial" w:eastAsia="Times New Roman" w:hAnsi="Arial" w:cs="Arial"/>
            <w:lang w:eastAsia="en-GB"/>
          </w:rPr>
          <w:delText>I</w:delText>
        </w:r>
        <w:r w:rsidRPr="00F03AFC" w:rsidDel="003A31F5">
          <w:rPr>
            <w:rFonts w:ascii="Arial" w:eastAsia="Times New Roman" w:hAnsi="Arial" w:cs="Arial"/>
            <w:lang w:eastAsia="en-GB"/>
          </w:rPr>
          <w:delText>ts vital role in metabolism of xenobiotics renders it vulnerable to drug-induced injury.</w:delText>
        </w:r>
      </w:del>
      <w:r w:rsidRPr="00F03AFC">
        <w:rPr>
          <w:rFonts w:ascii="Arial" w:eastAsia="Times New Roman" w:hAnsi="Arial" w:cs="Arial"/>
          <w:lang w:eastAsia="en-GB"/>
        </w:rPr>
        <w:t xml:space="preserve"> </w:t>
      </w:r>
      <w:ins w:id="17" w:author="Aleksandra Janowska" w:date="2022-04-26T14:40:00Z">
        <w:r w:rsidR="003A31F5">
          <w:rPr>
            <w:rFonts w:ascii="Arial" w:eastAsia="Times New Roman" w:hAnsi="Arial" w:cs="Arial"/>
            <w:lang w:eastAsia="en-GB"/>
          </w:rPr>
          <w:t xml:space="preserve">Drug-induced liver injury (DILI) can occur via many mechanisms, </w:t>
        </w:r>
      </w:ins>
      <w:del w:id="18" w:author="Aleksandra Janowska" w:date="2022-04-26T14:40:00Z">
        <w:r w:rsidRPr="00F03AFC" w:rsidDel="003A31F5">
          <w:rPr>
            <w:rFonts w:ascii="Arial" w:eastAsia="Times New Roman" w:hAnsi="Arial" w:cs="Arial"/>
            <w:lang w:eastAsia="en-GB"/>
          </w:rPr>
          <w:delText xml:space="preserve">There exists a variety of mechanisms for drug-induced liver injury (DILI), </w:delText>
        </w:r>
      </w:del>
      <w:r w:rsidRPr="00F03AFC">
        <w:rPr>
          <w:rFonts w:ascii="Arial" w:eastAsia="Times New Roman" w:hAnsi="Arial" w:cs="Arial"/>
          <w:lang w:eastAsia="en-GB"/>
        </w:rPr>
        <w:t>the most prominent ones being mitochondrial dysfunction, bile acid-induced apoptosis</w:t>
      </w:r>
      <w:ins w:id="19" w:author="Aleksandra Janowska" w:date="2022-04-26T14:40:00Z">
        <w:r w:rsidR="003A31F5">
          <w:rPr>
            <w:rFonts w:ascii="Arial" w:eastAsia="Times New Roman" w:hAnsi="Arial" w:cs="Arial"/>
            <w:lang w:eastAsia="en-GB"/>
          </w:rPr>
          <w:t>,</w:t>
        </w:r>
      </w:ins>
      <w:r w:rsidRPr="00F03AFC">
        <w:rPr>
          <w:rFonts w:ascii="Arial" w:eastAsia="Times New Roman" w:hAnsi="Arial" w:cs="Arial"/>
          <w:lang w:eastAsia="en-GB"/>
        </w:rPr>
        <w:t xml:space="preserve"> </w:t>
      </w:r>
      <w:del w:id="20" w:author="Aleksandra Janowska" w:date="2022-04-26T14:40:00Z">
        <w:r w:rsidRPr="00F03AFC" w:rsidDel="003A31F5">
          <w:rPr>
            <w:rFonts w:ascii="Arial" w:eastAsia="Times New Roman" w:hAnsi="Arial" w:cs="Arial"/>
            <w:lang w:eastAsia="en-GB"/>
          </w:rPr>
          <w:delText xml:space="preserve">and </w:delText>
        </w:r>
      </w:del>
      <w:r w:rsidRPr="00F03AFC">
        <w:rPr>
          <w:rFonts w:ascii="Arial" w:eastAsia="Times New Roman" w:hAnsi="Arial" w:cs="Arial"/>
          <w:lang w:eastAsia="en-GB"/>
        </w:rPr>
        <w:t>oxidative stress by reactive oxygen species (ROS)</w:t>
      </w:r>
      <w:ins w:id="21" w:author="Aleksandra Janowska" w:date="2022-04-26T14:40:00Z">
        <w:r w:rsidR="003A31F5">
          <w:rPr>
            <w:rFonts w:ascii="Arial" w:eastAsia="Times New Roman" w:hAnsi="Arial" w:cs="Arial"/>
            <w:lang w:eastAsia="en-GB"/>
          </w:rPr>
          <w:t>,</w:t>
        </w:r>
      </w:ins>
      <w:r w:rsidRPr="00F03AFC">
        <w:rPr>
          <w:rFonts w:ascii="Arial" w:eastAsia="Times New Roman" w:hAnsi="Arial" w:cs="Arial"/>
          <w:lang w:eastAsia="en-GB"/>
        </w:rPr>
        <w:t xml:space="preserve"> and reactive nitrogen species [</w:t>
      </w:r>
      <w:r w:rsidRPr="00F03AFC">
        <w:rPr>
          <w:rFonts w:ascii="Arial" w:eastAsia="Times New Roman" w:hAnsi="Arial" w:cs="Arial"/>
          <w:color w:val="0000FF"/>
          <w:lang w:eastAsia="en-GB"/>
        </w:rPr>
        <w:t>11</w:t>
      </w:r>
      <w:r w:rsidRPr="00F03AFC">
        <w:rPr>
          <w:rFonts w:ascii="Arial" w:eastAsia="Times New Roman" w:hAnsi="Arial" w:cs="Arial"/>
          <w:lang w:eastAsia="en-GB"/>
        </w:rPr>
        <w:t xml:space="preserve">]. </w:t>
      </w:r>
    </w:p>
    <w:p w14:paraId="00158F49" w14:textId="40FAC39D" w:rsidR="00F03AFC" w:rsidRPr="00F03AFC" w:rsidRDefault="003A31F5" w:rsidP="00F03AFC">
      <w:pPr>
        <w:spacing w:before="100" w:beforeAutospacing="1" w:after="100" w:afterAutospacing="1"/>
        <w:jc w:val="both"/>
        <w:rPr>
          <w:rFonts w:ascii="Arial" w:eastAsia="Times New Roman" w:hAnsi="Arial" w:cs="Arial"/>
          <w:lang w:eastAsia="en-GB"/>
        </w:rPr>
      </w:pPr>
      <w:ins w:id="22" w:author="Aleksandra Janowska" w:date="2022-04-26T14:41:00Z">
        <w:r>
          <w:rPr>
            <w:rFonts w:ascii="Arial" w:eastAsia="Times New Roman" w:hAnsi="Arial" w:cs="Arial"/>
            <w:lang w:eastAsia="en-GB"/>
          </w:rPr>
          <w:t>DILI tends to be n</w:t>
        </w:r>
      </w:ins>
      <w:ins w:id="23" w:author="Aleksandra Janowska" w:date="2022-04-26T14:56:00Z">
        <w:r w:rsidR="00A77EA7">
          <w:rPr>
            <w:rFonts w:ascii="Arial" w:eastAsia="Times New Roman" w:hAnsi="Arial" w:cs="Arial"/>
            <w:lang w:eastAsia="en-GB"/>
          </w:rPr>
          <w:t>o</w:t>
        </w:r>
      </w:ins>
      <w:ins w:id="24" w:author="Aleksandra Janowska" w:date="2022-04-26T14:41:00Z">
        <w:r>
          <w:rPr>
            <w:rFonts w:ascii="Arial" w:eastAsia="Times New Roman" w:hAnsi="Arial" w:cs="Arial"/>
            <w:lang w:eastAsia="en-GB"/>
          </w:rPr>
          <w:t xml:space="preserve">n-uniformly </w:t>
        </w:r>
        <w:proofErr w:type="spellStart"/>
        <w:r>
          <w:rPr>
            <w:rFonts w:ascii="Arial" w:eastAsia="Times New Roman" w:hAnsi="Arial" w:cs="Arial"/>
            <w:lang w:eastAsia="en-GB"/>
          </w:rPr>
          <w:t>spacially</w:t>
        </w:r>
        <w:proofErr w:type="spellEnd"/>
        <w:r>
          <w:rPr>
            <w:rFonts w:ascii="Arial" w:eastAsia="Times New Roman" w:hAnsi="Arial" w:cs="Arial"/>
            <w:lang w:eastAsia="en-GB"/>
          </w:rPr>
          <w:t xml:space="preserve"> distributed across the liver. For example, </w:t>
        </w:r>
      </w:ins>
      <w:ins w:id="25" w:author="Aleksandra Janowska" w:date="2022-04-26T14:42:00Z">
        <w:r>
          <w:rPr>
            <w:rFonts w:ascii="Arial" w:eastAsia="Times New Roman" w:hAnsi="Arial" w:cs="Arial"/>
            <w:lang w:eastAsia="en-GB"/>
          </w:rPr>
          <w:t>o</w:t>
        </w:r>
      </w:ins>
      <w:del w:id="26" w:author="Aleksandra Janowska" w:date="2022-04-26T14:42:00Z">
        <w:r w:rsidR="00F03AFC" w:rsidRPr="00F03AFC" w:rsidDel="003A31F5">
          <w:rPr>
            <w:rFonts w:ascii="Arial" w:eastAsia="Times New Roman" w:hAnsi="Arial" w:cs="Arial"/>
            <w:lang w:eastAsia="en-GB"/>
          </w:rPr>
          <w:delText>It is discovered that DILI tend to be spatially non-uniform across the entire liver. O</w:delText>
        </w:r>
      </w:del>
      <w:r w:rsidR="00F03AFC" w:rsidRPr="00F03AFC">
        <w:rPr>
          <w:rFonts w:ascii="Arial" w:eastAsia="Times New Roman" w:hAnsi="Arial" w:cs="Arial"/>
          <w:lang w:eastAsia="en-GB"/>
        </w:rPr>
        <w:t>verdoses of acetaminophe</w:t>
      </w:r>
      <w:ins w:id="27" w:author="Aleksandra Janowska" w:date="2022-04-26T14:42:00Z">
        <w:r>
          <w:rPr>
            <w:rFonts w:ascii="Arial" w:eastAsia="Times New Roman" w:hAnsi="Arial" w:cs="Arial"/>
            <w:lang w:eastAsia="en-GB"/>
          </w:rPr>
          <w:t>n have been reported</w:t>
        </w:r>
      </w:ins>
      <w:del w:id="28" w:author="Aleksandra Janowska" w:date="2022-04-26T14:42:00Z">
        <w:r w:rsidR="00F03AFC" w:rsidRPr="00F03AFC" w:rsidDel="003A31F5">
          <w:rPr>
            <w:rFonts w:ascii="Arial" w:eastAsia="Times New Roman" w:hAnsi="Arial" w:cs="Arial"/>
            <w:lang w:eastAsia="en-GB"/>
          </w:rPr>
          <w:delText>n, for example, tend</w:delText>
        </w:r>
      </w:del>
      <w:r w:rsidR="00F03AFC" w:rsidRPr="00F03AFC">
        <w:rPr>
          <w:rFonts w:ascii="Arial" w:eastAsia="Times New Roman" w:hAnsi="Arial" w:cs="Arial"/>
          <w:lang w:eastAsia="en-GB"/>
        </w:rPr>
        <w:t xml:space="preserve"> to damage the region surrounding the central vein [</w:t>
      </w:r>
      <w:r w:rsidR="00F03AFC" w:rsidRPr="00F03AFC">
        <w:rPr>
          <w:rFonts w:ascii="Arial" w:eastAsia="Times New Roman" w:hAnsi="Arial" w:cs="Arial"/>
          <w:color w:val="0000FF"/>
          <w:lang w:eastAsia="en-GB"/>
        </w:rPr>
        <w:t>2</w:t>
      </w:r>
      <w:r w:rsidR="00F03AFC" w:rsidRPr="00F03AFC">
        <w:rPr>
          <w:rFonts w:ascii="Arial" w:eastAsia="Times New Roman" w:hAnsi="Arial" w:cs="Arial"/>
          <w:lang w:eastAsia="en-GB"/>
        </w:rPr>
        <w:t xml:space="preserve">]. </w:t>
      </w:r>
      <w:ins w:id="29" w:author="Aleksandra Janowska" w:date="2022-04-26T14:42:00Z">
        <w:r>
          <w:rPr>
            <w:rFonts w:ascii="Arial" w:eastAsia="Times New Roman" w:hAnsi="Arial" w:cs="Arial"/>
            <w:lang w:eastAsia="en-GB"/>
          </w:rPr>
          <w:t>Such distribution</w:t>
        </w:r>
      </w:ins>
      <w:del w:id="30" w:author="Aleksandra Janowska" w:date="2022-04-26T14:42:00Z">
        <w:r w:rsidR="00F03AFC" w:rsidRPr="00F03AFC" w:rsidDel="003A31F5">
          <w:rPr>
            <w:rFonts w:ascii="Arial" w:eastAsia="Times New Roman" w:hAnsi="Arial" w:cs="Arial"/>
            <w:lang w:eastAsia="en-GB"/>
          </w:rPr>
          <w:delText>This</w:delText>
        </w:r>
      </w:del>
      <w:r w:rsidR="00F03AFC" w:rsidRPr="00F03AFC">
        <w:rPr>
          <w:rFonts w:ascii="Arial" w:eastAsia="Times New Roman" w:hAnsi="Arial" w:cs="Arial"/>
          <w:lang w:eastAsia="en-GB"/>
        </w:rPr>
        <w:t xml:space="preserve"> can be explained by </w:t>
      </w:r>
      <w:ins w:id="31" w:author="Aleksandra Janowska" w:date="2022-04-26T14:43:00Z">
        <w:r>
          <w:rPr>
            <w:rFonts w:ascii="Arial" w:eastAsia="Times New Roman" w:hAnsi="Arial" w:cs="Arial"/>
            <w:lang w:eastAsia="en-GB"/>
          </w:rPr>
          <w:t xml:space="preserve">the </w:t>
        </w:r>
      </w:ins>
      <w:del w:id="32" w:author="Aleksandra Janowska" w:date="2022-04-26T14:43:00Z">
        <w:r w:rsidR="00F03AFC" w:rsidRPr="00F03AFC" w:rsidDel="003A31F5">
          <w:rPr>
            <w:rFonts w:ascii="Arial" w:eastAsia="Times New Roman" w:hAnsi="Arial" w:cs="Arial"/>
            <w:lang w:eastAsia="en-GB"/>
          </w:rPr>
          <w:delText xml:space="preserve">the fact that liver itself is </w:delText>
        </w:r>
      </w:del>
      <w:ins w:id="33" w:author="Aleksandra Janowska" w:date="2022-04-26T14:42:00Z">
        <w:r>
          <w:rPr>
            <w:rFonts w:ascii="Arial" w:eastAsia="Times New Roman" w:hAnsi="Arial" w:cs="Arial"/>
            <w:lang w:eastAsia="en-GB"/>
          </w:rPr>
          <w:t>non-</w:t>
        </w:r>
      </w:ins>
      <w:del w:id="34" w:author="Aleksandra Janowska" w:date="2022-04-26T14:42:00Z">
        <w:r w:rsidR="00F03AFC" w:rsidRPr="00F03AFC" w:rsidDel="003A31F5">
          <w:rPr>
            <w:rFonts w:ascii="Arial" w:eastAsia="Times New Roman" w:hAnsi="Arial" w:cs="Arial"/>
            <w:lang w:eastAsia="en-GB"/>
          </w:rPr>
          <w:delText>in</w:delText>
        </w:r>
      </w:del>
      <w:r w:rsidR="00F03AFC" w:rsidRPr="00F03AFC">
        <w:rPr>
          <w:rFonts w:ascii="Arial" w:eastAsia="Times New Roman" w:hAnsi="Arial" w:cs="Arial"/>
          <w:lang w:eastAsia="en-GB"/>
        </w:rPr>
        <w:t>homogeneous</w:t>
      </w:r>
      <w:ins w:id="35" w:author="Aleksandra Janowska" w:date="2022-04-26T14:42:00Z">
        <w:r>
          <w:rPr>
            <w:rFonts w:ascii="Arial" w:eastAsia="Times New Roman" w:hAnsi="Arial" w:cs="Arial"/>
            <w:lang w:eastAsia="en-GB"/>
          </w:rPr>
          <w:t xml:space="preserve"> structure of the liver – </w:t>
        </w:r>
      </w:ins>
      <w:ins w:id="36" w:author="Aleksandra Janowska" w:date="2022-04-26T14:43:00Z">
        <w:r>
          <w:rPr>
            <w:rFonts w:ascii="Arial" w:eastAsia="Times New Roman" w:hAnsi="Arial" w:cs="Arial"/>
            <w:lang w:eastAsia="en-GB"/>
          </w:rPr>
          <w:t>the most basic functional unit, liver a</w:t>
        </w:r>
      </w:ins>
      <w:ins w:id="37" w:author="Aleksandra Janowska" w:date="2022-04-26T14:44:00Z">
        <w:r>
          <w:rPr>
            <w:rFonts w:ascii="Arial" w:eastAsia="Times New Roman" w:hAnsi="Arial" w:cs="Arial"/>
            <w:lang w:eastAsia="en-GB"/>
          </w:rPr>
          <w:t>cin</w:t>
        </w:r>
      </w:ins>
      <w:ins w:id="38" w:author="Aleksandra Janowska" w:date="2022-04-26T14:43:00Z">
        <w:r>
          <w:rPr>
            <w:rFonts w:ascii="Arial" w:eastAsia="Times New Roman" w:hAnsi="Arial" w:cs="Arial"/>
            <w:lang w:eastAsia="en-GB"/>
          </w:rPr>
          <w:t>us, is characterized by zonation</w:t>
        </w:r>
      </w:ins>
      <w:del w:id="39" w:author="Aleksandra Janowska" w:date="2022-04-26T14:43:00Z">
        <w:r w:rsidR="00F03AFC" w:rsidRPr="00F03AFC" w:rsidDel="003A31F5">
          <w:rPr>
            <w:rFonts w:ascii="Arial" w:eastAsia="Times New Roman" w:hAnsi="Arial" w:cs="Arial"/>
            <w:lang w:eastAsia="en-GB"/>
          </w:rPr>
          <w:delText xml:space="preserve">: there is zonation within each liver acinus, the most basic functional unit </w:delText>
        </w:r>
      </w:del>
      <w:r w:rsidR="00F03AFC" w:rsidRPr="00F03AFC">
        <w:rPr>
          <w:rFonts w:ascii="Arial" w:eastAsia="Times New Roman" w:hAnsi="Arial" w:cs="Arial"/>
          <w:lang w:eastAsia="en-GB"/>
        </w:rPr>
        <w:t>[</w:t>
      </w:r>
      <w:r w:rsidR="00F03AFC" w:rsidRPr="00F03AFC">
        <w:rPr>
          <w:rFonts w:ascii="Arial" w:eastAsia="Times New Roman" w:hAnsi="Arial" w:cs="Arial"/>
          <w:color w:val="0000FF"/>
          <w:lang w:eastAsia="en-GB"/>
        </w:rPr>
        <w:t>20</w:t>
      </w:r>
      <w:r w:rsidR="00F03AFC" w:rsidRPr="00F03AFC">
        <w:rPr>
          <w:rFonts w:ascii="Arial" w:eastAsia="Times New Roman" w:hAnsi="Arial" w:cs="Arial"/>
          <w:lang w:eastAsia="en-GB"/>
        </w:rPr>
        <w:t>]. It is com</w:t>
      </w:r>
      <w:del w:id="40" w:author="Aleksandra Janowska" w:date="2022-04-26T14:43:00Z">
        <w:r w:rsidR="00F03AFC" w:rsidRPr="00F03AFC" w:rsidDel="003A31F5">
          <w:rPr>
            <w:rFonts w:ascii="Arial" w:eastAsia="Times New Roman" w:hAnsi="Arial" w:cs="Arial"/>
            <w:lang w:eastAsia="en-GB"/>
          </w:rPr>
          <w:delText xml:space="preserve">- </w:delText>
        </w:r>
      </w:del>
      <w:r w:rsidR="00F03AFC" w:rsidRPr="00F03AFC">
        <w:rPr>
          <w:rFonts w:ascii="Arial" w:eastAsia="Times New Roman" w:hAnsi="Arial" w:cs="Arial"/>
          <w:lang w:eastAsia="en-GB"/>
        </w:rPr>
        <w:t xml:space="preserve">monly accepted that each acinus is divided into three zones from portal triad to central vein, periportal (zone 1), intermediate (zone 2) and perivenous (zone 3), as </w:t>
      </w:r>
      <w:ins w:id="41" w:author="Aleksandra Janowska" w:date="2022-04-26T14:44:00Z">
        <w:r>
          <w:rPr>
            <w:rFonts w:ascii="Arial" w:eastAsia="Times New Roman" w:hAnsi="Arial" w:cs="Arial"/>
            <w:lang w:eastAsia="en-GB"/>
          </w:rPr>
          <w:t>shown in</w:t>
        </w:r>
      </w:ins>
      <w:del w:id="42" w:author="Aleksandra Janowska" w:date="2022-04-26T14:44:00Z">
        <w:r w:rsidR="00F03AFC" w:rsidRPr="00F03AFC" w:rsidDel="003A31F5">
          <w:rPr>
            <w:rFonts w:ascii="Arial" w:eastAsia="Times New Roman" w:hAnsi="Arial" w:cs="Arial"/>
            <w:lang w:eastAsia="en-GB"/>
          </w:rPr>
          <w:delText>from</w:delText>
        </w:r>
      </w:del>
      <w:r w:rsidR="00F03AFC" w:rsidRPr="00F03AFC">
        <w:rPr>
          <w:rFonts w:ascii="Arial" w:eastAsia="Times New Roman" w:hAnsi="Arial" w:cs="Arial"/>
          <w:lang w:eastAsia="en-GB"/>
        </w:rPr>
        <w:t xml:space="preserve"> Figure </w:t>
      </w:r>
      <w:r w:rsidR="00F03AFC" w:rsidRPr="00F03AFC">
        <w:rPr>
          <w:rFonts w:ascii="Arial" w:eastAsia="Times New Roman" w:hAnsi="Arial" w:cs="Arial"/>
          <w:color w:val="0000FF"/>
          <w:lang w:eastAsia="en-GB"/>
        </w:rPr>
        <w:t xml:space="preserve">1 </w:t>
      </w:r>
      <w:r w:rsidR="00F03AFC" w:rsidRPr="00F03AFC">
        <w:rPr>
          <w:rFonts w:ascii="Arial" w:eastAsia="Times New Roman" w:hAnsi="Arial" w:cs="Arial"/>
          <w:lang w:eastAsia="en-GB"/>
        </w:rPr>
        <w:t>[</w:t>
      </w:r>
      <w:r w:rsidR="00F03AFC" w:rsidRPr="00F03AFC">
        <w:rPr>
          <w:rFonts w:ascii="Arial" w:eastAsia="Times New Roman" w:hAnsi="Arial" w:cs="Arial"/>
          <w:color w:val="0000FF"/>
          <w:lang w:eastAsia="en-GB"/>
        </w:rPr>
        <w:t>15</w:t>
      </w:r>
      <w:r w:rsidR="00F03AFC" w:rsidRPr="00F03AFC">
        <w:rPr>
          <w:rFonts w:ascii="Arial" w:eastAsia="Times New Roman" w:hAnsi="Arial" w:cs="Arial"/>
          <w:lang w:eastAsia="en-GB"/>
        </w:rPr>
        <w:t xml:space="preserve">, </w:t>
      </w:r>
      <w:r w:rsidR="00F03AFC" w:rsidRPr="00F03AFC">
        <w:rPr>
          <w:rFonts w:ascii="Arial" w:eastAsia="Times New Roman" w:hAnsi="Arial" w:cs="Arial"/>
          <w:color w:val="0000FF"/>
          <w:lang w:eastAsia="en-GB"/>
        </w:rPr>
        <w:t>9</w:t>
      </w:r>
      <w:r w:rsidR="00F03AFC" w:rsidRPr="00F03AFC">
        <w:rPr>
          <w:rFonts w:ascii="Arial" w:eastAsia="Times New Roman" w:hAnsi="Arial" w:cs="Arial"/>
          <w:lang w:eastAsia="en-GB"/>
        </w:rPr>
        <w:t xml:space="preserve">]. Liver zonation is </w:t>
      </w:r>
      <w:ins w:id="43" w:author="Aleksandra Janowska" w:date="2022-04-26T14:44:00Z">
        <w:r w:rsidR="00D31957">
          <w:rPr>
            <w:rFonts w:ascii="Arial" w:eastAsia="Times New Roman" w:hAnsi="Arial" w:cs="Arial"/>
            <w:lang w:eastAsia="en-GB"/>
          </w:rPr>
          <w:t xml:space="preserve">reflected in two interacting functional aspects: </w:t>
        </w:r>
      </w:ins>
      <w:del w:id="44" w:author="Aleksandra Janowska" w:date="2022-04-26T14:45:00Z">
        <w:r w:rsidR="00F03AFC" w:rsidRPr="00F03AFC" w:rsidDel="00D31957">
          <w:rPr>
            <w:rFonts w:ascii="Arial" w:eastAsia="Times New Roman" w:hAnsi="Arial" w:cs="Arial"/>
            <w:lang w:eastAsia="en-GB"/>
          </w:rPr>
          <w:delText xml:space="preserve">characterised by two interacting aspects: </w:delText>
        </w:r>
      </w:del>
      <w:r w:rsidR="00F03AFC" w:rsidRPr="00F03AFC">
        <w:rPr>
          <w:rFonts w:ascii="Arial" w:eastAsia="Times New Roman" w:hAnsi="Arial" w:cs="Arial"/>
          <w:lang w:eastAsia="en-GB"/>
        </w:rPr>
        <w:t>(1) gradients of substances</w:t>
      </w:r>
      <w:del w:id="45" w:author="Aleksandra Janowska" w:date="2022-04-26T14:45:00Z">
        <w:r w:rsidR="00F03AFC" w:rsidRPr="00F03AFC" w:rsidDel="00D31957">
          <w:rPr>
            <w:rFonts w:ascii="Arial" w:eastAsia="Times New Roman" w:hAnsi="Arial" w:cs="Arial"/>
            <w:lang w:eastAsia="en-GB"/>
          </w:rPr>
          <w:delText xml:space="preserve"> across the zones</w:delText>
        </w:r>
      </w:del>
      <w:r w:rsidR="00F03AFC" w:rsidRPr="00F03AFC">
        <w:rPr>
          <w:rFonts w:ascii="Arial" w:eastAsia="Times New Roman" w:hAnsi="Arial" w:cs="Arial"/>
          <w:lang w:eastAsia="en-GB"/>
        </w:rPr>
        <w:t>, including oxygen, nutrients, xenobiotics, morphogens, hor</w:t>
      </w:r>
      <w:del w:id="46" w:author="Aleksandra Janowska" w:date="2022-04-26T14:45:00Z">
        <w:r w:rsidR="00F03AFC" w:rsidRPr="00F03AFC" w:rsidDel="00D31957">
          <w:rPr>
            <w:rFonts w:ascii="Arial" w:eastAsia="Times New Roman" w:hAnsi="Arial" w:cs="Arial"/>
            <w:lang w:eastAsia="en-GB"/>
          </w:rPr>
          <w:delText xml:space="preserve">- </w:delText>
        </w:r>
      </w:del>
      <w:r w:rsidR="00F03AFC" w:rsidRPr="00F03AFC">
        <w:rPr>
          <w:rFonts w:ascii="Arial" w:eastAsia="Times New Roman" w:hAnsi="Arial" w:cs="Arial"/>
          <w:lang w:eastAsia="en-GB"/>
        </w:rPr>
        <w:t xml:space="preserve">mones and enzymes (2) gradients of </w:t>
      </w:r>
      <w:ins w:id="47" w:author="Aleksandra Janowska" w:date="2022-04-26T14:45:00Z">
        <w:r w:rsidR="00D31957">
          <w:rPr>
            <w:rFonts w:ascii="Arial" w:eastAsia="Times New Roman" w:hAnsi="Arial" w:cs="Arial"/>
            <w:lang w:eastAsia="en-GB"/>
          </w:rPr>
          <w:t xml:space="preserve">metabolic </w:t>
        </w:r>
      </w:ins>
      <w:r w:rsidR="00F03AFC" w:rsidRPr="00F03AFC">
        <w:rPr>
          <w:rFonts w:ascii="Arial" w:eastAsia="Times New Roman" w:hAnsi="Arial" w:cs="Arial"/>
          <w:lang w:eastAsia="en-GB"/>
        </w:rPr>
        <w:t xml:space="preserve">rates </w:t>
      </w:r>
      <w:ins w:id="48" w:author="Aleksandra Janowska" w:date="2022-04-26T14:45:00Z">
        <w:r w:rsidR="00D31957">
          <w:rPr>
            <w:rFonts w:ascii="Arial" w:eastAsia="Times New Roman" w:hAnsi="Arial" w:cs="Arial"/>
            <w:lang w:eastAsia="en-GB"/>
          </w:rPr>
          <w:t>and rates if regulatory pathways</w:t>
        </w:r>
      </w:ins>
      <w:del w:id="49" w:author="Aleksandra Janowska" w:date="2022-04-26T14:45:00Z">
        <w:r w:rsidR="00F03AFC" w:rsidRPr="00F03AFC" w:rsidDel="00D31957">
          <w:rPr>
            <w:rFonts w:ascii="Arial" w:eastAsia="Times New Roman" w:hAnsi="Arial" w:cs="Arial"/>
            <w:lang w:eastAsia="en-GB"/>
          </w:rPr>
          <w:delText>for various metabolic and regulatory pathways across the zone</w:delText>
        </w:r>
      </w:del>
      <w:r w:rsidR="00F03AFC" w:rsidRPr="00F03AFC">
        <w:rPr>
          <w:rFonts w:ascii="Arial" w:eastAsia="Times New Roman" w:hAnsi="Arial" w:cs="Arial"/>
          <w:lang w:eastAsia="en-GB"/>
        </w:rPr>
        <w:t>, such as bile acid production mostly happening in zone 3 [</w:t>
      </w:r>
      <w:r w:rsidR="00F03AFC" w:rsidRPr="00F03AFC">
        <w:rPr>
          <w:rFonts w:ascii="Arial" w:eastAsia="Times New Roman" w:hAnsi="Arial" w:cs="Arial"/>
          <w:color w:val="0000FF"/>
          <w:lang w:eastAsia="en-GB"/>
        </w:rPr>
        <w:t>15</w:t>
      </w:r>
      <w:r w:rsidR="00F03AFC" w:rsidRPr="00F03AFC">
        <w:rPr>
          <w:rFonts w:ascii="Arial" w:eastAsia="Times New Roman" w:hAnsi="Arial" w:cs="Arial"/>
          <w:lang w:eastAsia="en-GB"/>
        </w:rPr>
        <w:t>]. There</w:t>
      </w:r>
      <w:del w:id="50" w:author="Aleksandra Janowska" w:date="2022-04-26T14:45:00Z">
        <w:r w:rsidR="00F03AFC" w:rsidRPr="00F03AFC" w:rsidDel="00D31957">
          <w:rPr>
            <w:rFonts w:ascii="Arial" w:eastAsia="Times New Roman" w:hAnsi="Arial" w:cs="Arial"/>
            <w:lang w:eastAsia="en-GB"/>
          </w:rPr>
          <w:delText xml:space="preserve">- </w:delText>
        </w:r>
      </w:del>
      <w:r w:rsidR="00F03AFC" w:rsidRPr="00F03AFC">
        <w:rPr>
          <w:rFonts w:ascii="Arial" w:eastAsia="Times New Roman" w:hAnsi="Arial" w:cs="Arial"/>
          <w:lang w:eastAsia="en-GB"/>
        </w:rPr>
        <w:t xml:space="preserve">fore, liver zonation plays a crucial role in the study of DILI. </w:t>
      </w:r>
    </w:p>
    <w:p w14:paraId="5626A5FB" w14:textId="1810FBE5"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DILI has become a major safety concern in drug development</w:t>
      </w:r>
      <w:ins w:id="51" w:author="Aleksandra Janowska" w:date="2022-04-26T14:46:00Z">
        <w:r w:rsidR="00D31957">
          <w:rPr>
            <w:rFonts w:ascii="Arial" w:eastAsia="Times New Roman" w:hAnsi="Arial" w:cs="Arial"/>
            <w:lang w:eastAsia="en-GB"/>
          </w:rPr>
          <w:t>, with almost a quarter of clinical trial terminations and over 30% of market wit</w:t>
        </w:r>
      </w:ins>
      <w:ins w:id="52" w:author="Aleksandra Janowska" w:date="2022-04-26T14:47:00Z">
        <w:r w:rsidR="00D31957">
          <w:rPr>
            <w:rFonts w:ascii="Arial" w:eastAsia="Times New Roman" w:hAnsi="Arial" w:cs="Arial"/>
            <w:lang w:eastAsia="en-GB"/>
          </w:rPr>
          <w:t xml:space="preserve">hdrawals being due to </w:t>
        </w:r>
      </w:ins>
      <w:del w:id="53" w:author="Aleksandra Janowska" w:date="2022-04-26T14:46:00Z">
        <w:r w:rsidRPr="00F03AFC" w:rsidDel="00D31957">
          <w:rPr>
            <w:rFonts w:ascii="Arial" w:eastAsia="Times New Roman" w:hAnsi="Arial" w:cs="Arial"/>
            <w:lang w:eastAsia="en-GB"/>
          </w:rPr>
          <w:delText>.</w:delText>
        </w:r>
      </w:del>
      <w:r w:rsidRPr="00F03AFC">
        <w:rPr>
          <w:rFonts w:ascii="Arial" w:eastAsia="Times New Roman" w:hAnsi="Arial" w:cs="Arial"/>
          <w:lang w:eastAsia="en-GB"/>
        </w:rPr>
        <w:t xml:space="preserve"> </w:t>
      </w:r>
      <w:del w:id="54" w:author="Aleksandra Janowska" w:date="2022-04-26T14:47:00Z">
        <w:r w:rsidRPr="00F03AFC" w:rsidDel="00D31957">
          <w:rPr>
            <w:rFonts w:ascii="Arial" w:eastAsia="Times New Roman" w:hAnsi="Arial" w:cs="Arial"/>
            <w:lang w:eastAsia="en-GB"/>
          </w:rPr>
          <w:delText xml:space="preserve">22 percent of termina- tion of clinical trials and 32 percent of market withdrawal are caused by </w:delText>
        </w:r>
      </w:del>
      <w:r w:rsidRPr="00F03AFC">
        <w:rPr>
          <w:rFonts w:ascii="Arial" w:eastAsia="Times New Roman" w:hAnsi="Arial" w:cs="Arial"/>
          <w:lang w:eastAsia="en-GB"/>
        </w:rPr>
        <w:t>hepatotoxicity [</w:t>
      </w:r>
      <w:r w:rsidRPr="00F03AFC">
        <w:rPr>
          <w:rFonts w:ascii="Arial" w:eastAsia="Times New Roman" w:hAnsi="Arial" w:cs="Arial"/>
          <w:color w:val="0000FF"/>
          <w:lang w:eastAsia="en-GB"/>
        </w:rPr>
        <w:t>37</w:t>
      </w:r>
      <w:r w:rsidRPr="00F03AFC">
        <w:rPr>
          <w:rFonts w:ascii="Arial" w:eastAsia="Times New Roman" w:hAnsi="Arial" w:cs="Arial"/>
          <w:lang w:eastAsia="en-GB"/>
        </w:rPr>
        <w:t xml:space="preserve">]. Even when signs of abnormal </w:t>
      </w:r>
      <w:commentRangeStart w:id="55"/>
      <w:r w:rsidRPr="00F03AFC">
        <w:rPr>
          <w:rFonts w:ascii="Arial" w:eastAsia="Times New Roman" w:hAnsi="Arial" w:cs="Arial"/>
          <w:lang w:eastAsia="en-GB"/>
        </w:rPr>
        <w:t>chemistries</w:t>
      </w:r>
      <w:commentRangeEnd w:id="55"/>
      <w:r w:rsidR="00D31957">
        <w:rPr>
          <w:rStyle w:val="CommentReference"/>
        </w:rPr>
        <w:commentReference w:id="55"/>
      </w:r>
      <w:r w:rsidRPr="00F03AFC">
        <w:rPr>
          <w:rFonts w:ascii="Arial" w:eastAsia="Times New Roman" w:hAnsi="Arial" w:cs="Arial"/>
          <w:lang w:eastAsia="en-GB"/>
        </w:rPr>
        <w:t xml:space="preserve"> in liver are reported during clinical trials, the regulators might demand extra clinical trials, </w:t>
      </w:r>
      <w:commentRangeStart w:id="56"/>
      <w:r w:rsidRPr="00F03AFC">
        <w:rPr>
          <w:rFonts w:ascii="Arial" w:eastAsia="Times New Roman" w:hAnsi="Arial" w:cs="Arial"/>
          <w:lang w:eastAsia="en-GB"/>
        </w:rPr>
        <w:t xml:space="preserve">which can cost millions of dollars. </w:t>
      </w:r>
      <w:commentRangeEnd w:id="56"/>
      <w:r w:rsidR="00D31957">
        <w:rPr>
          <w:rStyle w:val="CommentReference"/>
        </w:rPr>
        <w:commentReference w:id="56"/>
      </w:r>
    </w:p>
    <w:p w14:paraId="23BA6C72"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sz w:val="28"/>
          <w:szCs w:val="28"/>
          <w:lang w:eastAsia="en-GB"/>
        </w:rPr>
        <w:t xml:space="preserve">1.2 Previous Work on Modelling DILI </w:t>
      </w:r>
    </w:p>
    <w:p w14:paraId="41DF25DC" w14:textId="77777777" w:rsidR="00F03AFC" w:rsidRPr="00F03AFC" w:rsidRDefault="00F03AFC" w:rsidP="00F03AFC">
      <w:pPr>
        <w:spacing w:before="100" w:beforeAutospacing="1" w:after="100" w:afterAutospacing="1"/>
        <w:jc w:val="both"/>
        <w:rPr>
          <w:rFonts w:ascii="Arial" w:eastAsia="Times New Roman" w:hAnsi="Arial" w:cs="Arial"/>
          <w:lang w:eastAsia="en-GB"/>
        </w:rPr>
      </w:pPr>
      <w:commentRangeStart w:id="57"/>
      <w:r w:rsidRPr="00F03AFC">
        <w:rPr>
          <w:rFonts w:ascii="Arial" w:eastAsia="Times New Roman" w:hAnsi="Arial" w:cs="Arial"/>
          <w:lang w:eastAsia="en-GB"/>
        </w:rPr>
        <w:t xml:space="preserve">Due to the potential costly attrition in later stage, various models for DILI have been developed for pre-clinical screening. </w:t>
      </w:r>
      <w:commentRangeEnd w:id="57"/>
      <w:r w:rsidR="00D31957">
        <w:rPr>
          <w:rStyle w:val="CommentReference"/>
        </w:rPr>
        <w:commentReference w:id="57"/>
      </w:r>
    </w:p>
    <w:p w14:paraId="28BC3799"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7 </w:t>
      </w:r>
    </w:p>
    <w:p w14:paraId="57ADB7C8" w14:textId="6E5C261F" w:rsidR="00F03AFC" w:rsidRPr="00F03AFC" w:rsidRDefault="00F03AFC" w:rsidP="00F03AFC">
      <w:pPr>
        <w:jc w:val="both"/>
        <w:rPr>
          <w:rFonts w:ascii="Arial" w:eastAsia="Times New Roman" w:hAnsi="Arial" w:cs="Arial"/>
          <w:lang w:eastAsia="en-GB"/>
        </w:rPr>
      </w:pPr>
      <w:r w:rsidRPr="00F03AFC">
        <w:rPr>
          <w:rFonts w:ascii="Arial" w:eastAsia="Times New Roman" w:hAnsi="Arial" w:cs="Arial"/>
          <w:lang w:eastAsia="en-GB"/>
        </w:rPr>
        <w:fldChar w:fldCharType="begin"/>
      </w:r>
      <w:r w:rsidRPr="00F03AFC">
        <w:rPr>
          <w:rFonts w:ascii="Arial" w:eastAsia="Times New Roman" w:hAnsi="Arial" w:cs="Arial"/>
          <w:lang w:eastAsia="en-GB"/>
        </w:rPr>
        <w:instrText xml:space="preserve"> INCLUDEPICTURE "/var/folders/y4/_y_zc3195612bcxsd5bvfjvcnyfkjt/T/com.microsoft.Word/WebArchiveCopyPasteTempFiles/page8image40992976" \* MERGEFORMATINET </w:instrText>
      </w:r>
      <w:r w:rsidRPr="00F03AFC">
        <w:rPr>
          <w:rFonts w:ascii="Arial" w:eastAsia="Times New Roman" w:hAnsi="Arial" w:cs="Arial"/>
          <w:lang w:eastAsia="en-GB"/>
        </w:rPr>
        <w:fldChar w:fldCharType="separate"/>
      </w:r>
      <w:r w:rsidRPr="00F03AFC">
        <w:rPr>
          <w:rFonts w:ascii="Arial" w:eastAsia="Times New Roman" w:hAnsi="Arial" w:cs="Arial"/>
          <w:noProof/>
          <w:lang w:eastAsia="en-GB"/>
        </w:rPr>
        <w:drawing>
          <wp:inline distT="0" distB="0" distL="0" distR="0" wp14:anchorId="447F376C" wp14:editId="0D0E082C">
            <wp:extent cx="2869565" cy="1430020"/>
            <wp:effectExtent l="0" t="0" r="635" b="5080"/>
            <wp:docPr id="4" name="Picture 4" descr="page8image4099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409929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9565" cy="1430020"/>
                    </a:xfrm>
                    <a:prstGeom prst="rect">
                      <a:avLst/>
                    </a:prstGeom>
                    <a:noFill/>
                    <a:ln>
                      <a:noFill/>
                    </a:ln>
                  </pic:spPr>
                </pic:pic>
              </a:graphicData>
            </a:graphic>
          </wp:inline>
        </w:drawing>
      </w:r>
      <w:r w:rsidRPr="00F03AFC">
        <w:rPr>
          <w:rFonts w:ascii="Arial" w:eastAsia="Times New Roman" w:hAnsi="Arial" w:cs="Arial"/>
          <w:lang w:eastAsia="en-GB"/>
        </w:rPr>
        <w:fldChar w:fldCharType="end"/>
      </w:r>
    </w:p>
    <w:p w14:paraId="3E704D45"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sz w:val="22"/>
          <w:szCs w:val="22"/>
          <w:lang w:eastAsia="en-GB"/>
        </w:rPr>
        <w:t>Figure 1: Structure of liver acinus and distribution of the three zones. Diagram from Godoy et al. [</w:t>
      </w:r>
      <w:r w:rsidRPr="00F03AFC">
        <w:rPr>
          <w:rFonts w:ascii="Arial" w:eastAsia="Times New Roman" w:hAnsi="Arial" w:cs="Arial"/>
          <w:color w:val="0000FF"/>
          <w:sz w:val="22"/>
          <w:szCs w:val="22"/>
          <w:lang w:eastAsia="en-GB"/>
        </w:rPr>
        <w:t>9</w:t>
      </w:r>
      <w:r w:rsidRPr="00F03AFC">
        <w:rPr>
          <w:rFonts w:ascii="Arial" w:eastAsia="Times New Roman" w:hAnsi="Arial" w:cs="Arial"/>
          <w:sz w:val="22"/>
          <w:szCs w:val="22"/>
          <w:lang w:eastAsia="en-GB"/>
        </w:rPr>
        <w:t xml:space="preserve">] </w:t>
      </w:r>
    </w:p>
    <w:p w14:paraId="75513332"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 </w:t>
      </w:r>
    </w:p>
    <w:p w14:paraId="4725EAEB"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lastRenderedPageBreak/>
        <w:t xml:space="preserve">1.2.1 In Vitro Model </w:t>
      </w:r>
    </w:p>
    <w:p w14:paraId="14B206A0" w14:textId="33840420"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Apart from animal models, recent years have seen rapid development of more </w:t>
      </w:r>
      <w:del w:id="58" w:author="Aleksandra Janowska" w:date="2022-04-26T14:49:00Z">
        <w:r w:rsidRPr="00F03AFC" w:rsidDel="00D31957">
          <w:rPr>
            <w:rFonts w:ascii="Arial" w:eastAsia="Times New Roman" w:hAnsi="Arial" w:cs="Arial"/>
            <w:lang w:eastAsia="en-GB"/>
          </w:rPr>
          <w:delText>sophisti- cated</w:delText>
        </w:r>
      </w:del>
      <w:ins w:id="59" w:author="Aleksandra Janowska" w:date="2022-04-26T14:49:00Z">
        <w:r w:rsidR="00D31957">
          <w:rPr>
            <w:rFonts w:ascii="Arial" w:eastAsia="Times New Roman" w:hAnsi="Arial" w:cs="Arial"/>
            <w:lang w:eastAsia="en-GB"/>
          </w:rPr>
          <w:t>sophisticated</w:t>
        </w:r>
      </w:ins>
      <w:r w:rsidRPr="00F03AFC">
        <w:rPr>
          <w:rFonts w:ascii="Arial" w:eastAsia="Times New Roman" w:hAnsi="Arial" w:cs="Arial"/>
          <w:lang w:eastAsia="en-GB"/>
        </w:rPr>
        <w:t xml:space="preserve"> 3D in vitro cell culture models, including spheroid, organoid, scaffold, organ-on- a-chip and 3D bioprinting [</w:t>
      </w:r>
      <w:r w:rsidRPr="00F03AFC">
        <w:rPr>
          <w:rFonts w:ascii="Arial" w:eastAsia="Times New Roman" w:hAnsi="Arial" w:cs="Arial"/>
          <w:color w:val="0000FF"/>
          <w:lang w:eastAsia="en-GB"/>
        </w:rPr>
        <w:t>6</w:t>
      </w:r>
      <w:r w:rsidRPr="00F03AFC">
        <w:rPr>
          <w:rFonts w:ascii="Arial" w:eastAsia="Times New Roman" w:hAnsi="Arial" w:cs="Arial"/>
          <w:lang w:eastAsia="en-GB"/>
        </w:rPr>
        <w:t xml:space="preserve">]. </w:t>
      </w:r>
    </w:p>
    <w:p w14:paraId="0CB4E605" w14:textId="563F81E2" w:rsidR="00F03AFC" w:rsidRPr="00F03AFC" w:rsidRDefault="00D31957" w:rsidP="00F03AFC">
      <w:pPr>
        <w:spacing w:before="100" w:beforeAutospacing="1" w:after="100" w:afterAutospacing="1"/>
        <w:jc w:val="both"/>
        <w:rPr>
          <w:rFonts w:ascii="Arial" w:eastAsia="Times New Roman" w:hAnsi="Arial" w:cs="Arial"/>
          <w:lang w:eastAsia="en-GB"/>
        </w:rPr>
      </w:pPr>
      <w:ins w:id="60" w:author="Aleksandra Janowska" w:date="2022-04-26T14:49:00Z">
        <w:r>
          <w:rPr>
            <w:rFonts w:ascii="Arial" w:eastAsia="Times New Roman" w:hAnsi="Arial" w:cs="Arial"/>
            <w:lang w:eastAsia="en-GB"/>
          </w:rPr>
          <w:t xml:space="preserve">The spheroid </w:t>
        </w:r>
        <w:proofErr w:type="spellStart"/>
        <w:r>
          <w:rPr>
            <w:rFonts w:ascii="Arial" w:eastAsia="Times New Roman" w:hAnsi="Arial" w:cs="Arial"/>
            <w:lang w:eastAsia="en-GB"/>
          </w:rPr>
          <w:t>cultuyre</w:t>
        </w:r>
        <w:proofErr w:type="spellEnd"/>
        <w:r>
          <w:rPr>
            <w:rFonts w:ascii="Arial" w:eastAsia="Times New Roman" w:hAnsi="Arial" w:cs="Arial"/>
            <w:lang w:eastAsia="en-GB"/>
          </w:rPr>
          <w:t xml:space="preserve"> system has been commonly used to </w:t>
        </w:r>
      </w:ins>
      <w:ins w:id="61" w:author="Aleksandra Janowska" w:date="2022-04-26T14:50:00Z">
        <w:r>
          <w:rPr>
            <w:rFonts w:ascii="Arial" w:eastAsia="Times New Roman" w:hAnsi="Arial" w:cs="Arial"/>
            <w:lang w:eastAsia="en-GB"/>
          </w:rPr>
          <w:t xml:space="preserve">investigate </w:t>
        </w:r>
      </w:ins>
      <w:del w:id="62" w:author="Aleksandra Janowska" w:date="2022-04-26T14:50:00Z">
        <w:r w:rsidR="00F03AFC" w:rsidRPr="00F03AFC" w:rsidDel="00D31957">
          <w:rPr>
            <w:rFonts w:ascii="Arial" w:eastAsia="Times New Roman" w:hAnsi="Arial" w:cs="Arial"/>
            <w:lang w:eastAsia="en-GB"/>
          </w:rPr>
          <w:delText xml:space="preserve">To investigate </w:delText>
        </w:r>
      </w:del>
      <w:r w:rsidR="00F03AFC" w:rsidRPr="00F03AFC">
        <w:rPr>
          <w:rFonts w:ascii="Arial" w:eastAsia="Times New Roman" w:hAnsi="Arial" w:cs="Arial"/>
          <w:lang w:eastAsia="en-GB"/>
        </w:rPr>
        <w:t>hepatotoxicity</w:t>
      </w:r>
      <w:ins w:id="63" w:author="Aleksandra Janowska" w:date="2022-04-26T14:50:00Z">
        <w:r>
          <w:rPr>
            <w:rFonts w:ascii="Arial" w:eastAsia="Times New Roman" w:hAnsi="Arial" w:cs="Arial"/>
            <w:lang w:eastAsia="en-GB"/>
          </w:rPr>
          <w:t>. (</w:t>
        </w:r>
        <w:proofErr w:type="gramStart"/>
        <w:r>
          <w:rPr>
            <w:rFonts w:ascii="Arial" w:eastAsia="Times New Roman" w:hAnsi="Arial" w:cs="Arial"/>
            <w:lang w:eastAsia="en-GB"/>
          </w:rPr>
          <w:t>ref</w:t>
        </w:r>
        <w:proofErr w:type="gramEnd"/>
        <w:r>
          <w:rPr>
            <w:rFonts w:ascii="Arial" w:eastAsia="Times New Roman" w:hAnsi="Arial" w:cs="Arial"/>
            <w:lang w:eastAsia="en-GB"/>
          </w:rPr>
          <w:t xml:space="preserve">?) </w:t>
        </w:r>
      </w:ins>
      <w:del w:id="64" w:author="Aleksandra Janowska" w:date="2022-04-26T14:50:00Z">
        <w:r w:rsidR="00F03AFC" w:rsidRPr="00F03AFC" w:rsidDel="00D31957">
          <w:rPr>
            <w:rFonts w:ascii="Arial" w:eastAsia="Times New Roman" w:hAnsi="Arial" w:cs="Arial"/>
            <w:lang w:eastAsia="en-GB"/>
          </w:rPr>
          <w:delText xml:space="preserve">, spheroid culture system has been a popular option. </w:delText>
        </w:r>
      </w:del>
      <w:r w:rsidR="00F03AFC" w:rsidRPr="00F03AFC">
        <w:rPr>
          <w:rFonts w:ascii="Arial" w:eastAsia="Times New Roman" w:hAnsi="Arial" w:cs="Arial"/>
          <w:lang w:eastAsia="en-GB"/>
        </w:rPr>
        <w:t xml:space="preserve">As opposed to the traditional 2D monolayer cell culture, spheroid culture provides a simple solution to capture spatial gradients of oxygen, drug, nutrients or signalling molecules, because cells in central and peripheral parts of the spheroid have different exposure to the culture medium. </w:t>
      </w:r>
      <w:ins w:id="65" w:author="Aleksandra Janowska" w:date="2022-04-26T14:50:00Z">
        <w:r w:rsidR="00A77EA7">
          <w:rPr>
            <w:rFonts w:ascii="Arial" w:eastAsia="Times New Roman" w:hAnsi="Arial" w:cs="Arial"/>
            <w:lang w:eastAsia="en-GB"/>
          </w:rPr>
          <w:t>(</w:t>
        </w:r>
        <w:proofErr w:type="gramStart"/>
        <w:r w:rsidR="00A77EA7">
          <w:rPr>
            <w:rFonts w:ascii="Arial" w:eastAsia="Times New Roman" w:hAnsi="Arial" w:cs="Arial"/>
            <w:lang w:eastAsia="en-GB"/>
          </w:rPr>
          <w:t>ref</w:t>
        </w:r>
        <w:proofErr w:type="gramEnd"/>
        <w:r w:rsidR="00A77EA7">
          <w:rPr>
            <w:rFonts w:ascii="Arial" w:eastAsia="Times New Roman" w:hAnsi="Arial" w:cs="Arial"/>
            <w:lang w:eastAsia="en-GB"/>
          </w:rPr>
          <w:t>?)</w:t>
        </w:r>
      </w:ins>
    </w:p>
    <w:p w14:paraId="12E902A5" w14:textId="1C5AD702"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Organ-on-a-chip, or </w:t>
      </w:r>
      <w:proofErr w:type="spellStart"/>
      <w:r w:rsidRPr="00F03AFC">
        <w:rPr>
          <w:rFonts w:ascii="Arial" w:eastAsia="Times New Roman" w:hAnsi="Arial" w:cs="Arial"/>
          <w:lang w:eastAsia="en-GB"/>
        </w:rPr>
        <w:t>microphysiological</w:t>
      </w:r>
      <w:proofErr w:type="spellEnd"/>
      <w:r w:rsidRPr="00F03AFC">
        <w:rPr>
          <w:rFonts w:ascii="Arial" w:eastAsia="Times New Roman" w:hAnsi="Arial" w:cs="Arial"/>
          <w:lang w:eastAsia="en-GB"/>
        </w:rPr>
        <w:t xml:space="preserve"> system (MPS) is another common but more </w:t>
      </w:r>
      <w:commentRangeStart w:id="66"/>
      <w:r w:rsidRPr="00F03AFC">
        <w:rPr>
          <w:rFonts w:ascii="Arial" w:eastAsia="Times New Roman" w:hAnsi="Arial" w:cs="Arial"/>
          <w:lang w:eastAsia="en-GB"/>
        </w:rPr>
        <w:t xml:space="preserve">sophisticated </w:t>
      </w:r>
      <w:commentRangeEnd w:id="66"/>
      <w:r w:rsidR="00A77EA7">
        <w:rPr>
          <w:rStyle w:val="CommentReference"/>
        </w:rPr>
        <w:commentReference w:id="66"/>
      </w:r>
      <w:r w:rsidRPr="00F03AFC">
        <w:rPr>
          <w:rFonts w:ascii="Arial" w:eastAsia="Times New Roman" w:hAnsi="Arial" w:cs="Arial"/>
          <w:lang w:eastAsia="en-GB"/>
        </w:rPr>
        <w:t xml:space="preserve">3D in vitro culture model. It utilizes microfluidic devices with specific design and electronic control to simulate the microenvironment and important </w:t>
      </w:r>
      <w:proofErr w:type="spellStart"/>
      <w:r w:rsidRPr="00F03AFC">
        <w:rPr>
          <w:rFonts w:ascii="Arial" w:eastAsia="Times New Roman" w:hAnsi="Arial" w:cs="Arial"/>
          <w:lang w:eastAsia="en-GB"/>
        </w:rPr>
        <w:t>physi</w:t>
      </w:r>
      <w:proofErr w:type="spellEnd"/>
      <w:r w:rsidRPr="00F03AFC">
        <w:rPr>
          <w:rFonts w:ascii="Arial" w:eastAsia="Times New Roman" w:hAnsi="Arial" w:cs="Arial"/>
          <w:lang w:eastAsia="en-GB"/>
        </w:rPr>
        <w:t xml:space="preserve">- </w:t>
      </w:r>
      <w:proofErr w:type="spellStart"/>
      <w:r w:rsidRPr="00F03AFC">
        <w:rPr>
          <w:rFonts w:ascii="Arial" w:eastAsia="Times New Roman" w:hAnsi="Arial" w:cs="Arial"/>
          <w:lang w:eastAsia="en-GB"/>
        </w:rPr>
        <w:t>ological</w:t>
      </w:r>
      <w:proofErr w:type="spellEnd"/>
      <w:r w:rsidRPr="00F03AFC">
        <w:rPr>
          <w:rFonts w:ascii="Arial" w:eastAsia="Times New Roman" w:hAnsi="Arial" w:cs="Arial"/>
          <w:lang w:eastAsia="en-GB"/>
        </w:rPr>
        <w:t xml:space="preserve"> features of organs. MPS for liver has been relatively well developed, and it is widely used in the pharmaceutical industry for pre-clinical screening. Figure </w:t>
      </w:r>
      <w:r w:rsidRPr="00F03AFC">
        <w:rPr>
          <w:rFonts w:ascii="Arial" w:eastAsia="Times New Roman" w:hAnsi="Arial" w:cs="Arial"/>
          <w:color w:val="0000FF"/>
          <w:lang w:eastAsia="en-GB"/>
        </w:rPr>
        <w:t xml:space="preserve">2 </w:t>
      </w:r>
      <w:r w:rsidRPr="00F03AFC">
        <w:rPr>
          <w:rFonts w:ascii="Arial" w:eastAsia="Times New Roman" w:hAnsi="Arial" w:cs="Arial"/>
          <w:lang w:eastAsia="en-GB"/>
        </w:rPr>
        <w:t xml:space="preserve">shows a typical design </w:t>
      </w:r>
      <w:ins w:id="67" w:author="Aleksandra Janowska" w:date="2022-04-26T14:51:00Z">
        <w:r w:rsidR="00A77EA7">
          <w:rPr>
            <w:rFonts w:ascii="Arial" w:eastAsia="Times New Roman" w:hAnsi="Arial" w:cs="Arial"/>
            <w:lang w:eastAsia="en-GB"/>
          </w:rPr>
          <w:t xml:space="preserve">of the device </w:t>
        </w:r>
      </w:ins>
      <w:r w:rsidRPr="00F03AFC">
        <w:rPr>
          <w:rFonts w:ascii="Arial" w:eastAsia="Times New Roman" w:hAnsi="Arial" w:cs="Arial"/>
          <w:lang w:eastAsia="en-GB"/>
        </w:rPr>
        <w:t>[</w:t>
      </w:r>
      <w:r w:rsidRPr="00F03AFC">
        <w:rPr>
          <w:rFonts w:ascii="Arial" w:eastAsia="Times New Roman" w:hAnsi="Arial" w:cs="Arial"/>
          <w:color w:val="0000FF"/>
          <w:lang w:eastAsia="en-GB"/>
        </w:rPr>
        <w:t>26</w:t>
      </w:r>
      <w:r w:rsidRPr="00F03AFC">
        <w:rPr>
          <w:rFonts w:ascii="Arial" w:eastAsia="Times New Roman" w:hAnsi="Arial" w:cs="Arial"/>
          <w:lang w:eastAsia="en-GB"/>
        </w:rPr>
        <w:t xml:space="preserve">]. </w:t>
      </w:r>
      <w:ins w:id="68" w:author="Aleksandra Janowska" w:date="2022-04-26T14:51:00Z">
        <w:r w:rsidR="00A77EA7">
          <w:rPr>
            <w:rFonts w:ascii="Arial" w:eastAsia="Times New Roman" w:hAnsi="Arial" w:cs="Arial"/>
            <w:lang w:eastAsia="en-GB"/>
          </w:rPr>
          <w:t xml:space="preserve">While it </w:t>
        </w:r>
      </w:ins>
      <w:ins w:id="69" w:author="Aleksandra Janowska" w:date="2022-04-26T14:52:00Z">
        <w:r w:rsidR="00A77EA7">
          <w:rPr>
            <w:rFonts w:ascii="Arial" w:eastAsia="Times New Roman" w:hAnsi="Arial" w:cs="Arial"/>
            <w:lang w:eastAsia="en-GB"/>
          </w:rPr>
          <w:t>has advantages, the MPS also has some limitations – it is complicated and time-consuming, taking up to 7 days to</w:t>
        </w:r>
      </w:ins>
      <w:ins w:id="70" w:author="Aleksandra Janowska" w:date="2022-04-26T14:53:00Z">
        <w:r w:rsidR="00A77EA7">
          <w:rPr>
            <w:rFonts w:ascii="Arial" w:eastAsia="Times New Roman" w:hAnsi="Arial" w:cs="Arial"/>
            <w:lang w:eastAsia="en-GB"/>
          </w:rPr>
          <w:t xml:space="preserve"> set up before drug intake </w:t>
        </w:r>
      </w:ins>
      <w:del w:id="71" w:author="Aleksandra Janowska" w:date="2022-04-26T14:53:00Z">
        <w:r w:rsidRPr="00F03AFC" w:rsidDel="00A77EA7">
          <w:rPr>
            <w:rFonts w:ascii="Arial" w:eastAsia="Times New Roman" w:hAnsi="Arial" w:cs="Arial"/>
            <w:lang w:eastAsia="en-GB"/>
          </w:rPr>
          <w:delText xml:space="preserve">However, there are drawbacks for Liver MPS. It is complicated and time consuming, taking up to seven days to setup even before the intake of drug </w:delText>
        </w:r>
      </w:del>
      <w:r w:rsidRPr="00F03AFC">
        <w:rPr>
          <w:rFonts w:ascii="Arial" w:eastAsia="Times New Roman" w:hAnsi="Arial" w:cs="Arial"/>
          <w:lang w:eastAsia="en-GB"/>
        </w:rPr>
        <w:t>[</w:t>
      </w:r>
      <w:r w:rsidRPr="00F03AFC">
        <w:rPr>
          <w:rFonts w:ascii="Arial" w:eastAsia="Times New Roman" w:hAnsi="Arial" w:cs="Arial"/>
          <w:color w:val="0000FF"/>
          <w:lang w:eastAsia="en-GB"/>
        </w:rPr>
        <w:t>26</w:t>
      </w:r>
      <w:r w:rsidRPr="00F03AFC">
        <w:rPr>
          <w:rFonts w:ascii="Arial" w:eastAsia="Times New Roman" w:hAnsi="Arial" w:cs="Arial"/>
          <w:lang w:eastAsia="en-GB"/>
        </w:rPr>
        <w:t xml:space="preserve">]. Despite efforts to increase the throughput, it remains challenging to detect and interpret the trial results of liver MPS. </w:t>
      </w:r>
    </w:p>
    <w:p w14:paraId="10172998"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8 </w:t>
      </w:r>
    </w:p>
    <w:p w14:paraId="63A361CA" w14:textId="42A681EB" w:rsidR="00F03AFC" w:rsidRPr="00F03AFC" w:rsidRDefault="00F03AFC" w:rsidP="00F03AFC">
      <w:pPr>
        <w:jc w:val="both"/>
        <w:rPr>
          <w:rFonts w:ascii="Arial" w:eastAsia="Times New Roman" w:hAnsi="Arial" w:cs="Arial"/>
          <w:lang w:eastAsia="en-GB"/>
        </w:rPr>
      </w:pPr>
      <w:r w:rsidRPr="00F03AFC">
        <w:rPr>
          <w:rFonts w:ascii="Arial" w:eastAsia="Times New Roman" w:hAnsi="Arial" w:cs="Arial"/>
          <w:lang w:eastAsia="en-GB"/>
        </w:rPr>
        <w:fldChar w:fldCharType="begin"/>
      </w:r>
      <w:r w:rsidRPr="00F03AFC">
        <w:rPr>
          <w:rFonts w:ascii="Arial" w:eastAsia="Times New Roman" w:hAnsi="Arial" w:cs="Arial"/>
          <w:lang w:eastAsia="en-GB"/>
        </w:rPr>
        <w:instrText xml:space="preserve"> INCLUDEPICTURE "/var/folders/y4/_y_zc3195612bcxsd5bvfjvcnyfkjt/T/com.microsoft.Word/WebArchiveCopyPasteTempFiles/page9image41276704" \* MERGEFORMATINET </w:instrText>
      </w:r>
      <w:r w:rsidRPr="00F03AFC">
        <w:rPr>
          <w:rFonts w:ascii="Arial" w:eastAsia="Times New Roman" w:hAnsi="Arial" w:cs="Arial"/>
          <w:lang w:eastAsia="en-GB"/>
        </w:rPr>
        <w:fldChar w:fldCharType="separate"/>
      </w:r>
      <w:r w:rsidRPr="00F03AFC">
        <w:rPr>
          <w:rFonts w:ascii="Arial" w:eastAsia="Times New Roman" w:hAnsi="Arial" w:cs="Arial"/>
          <w:noProof/>
          <w:lang w:eastAsia="en-GB"/>
        </w:rPr>
        <w:drawing>
          <wp:inline distT="0" distB="0" distL="0" distR="0" wp14:anchorId="5F7E03B2" wp14:editId="23E5D198">
            <wp:extent cx="5029200" cy="1430020"/>
            <wp:effectExtent l="0" t="0" r="0" b="5080"/>
            <wp:docPr id="3" name="Picture 3" descr="page9image4127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412767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1430020"/>
                    </a:xfrm>
                    <a:prstGeom prst="rect">
                      <a:avLst/>
                    </a:prstGeom>
                    <a:noFill/>
                    <a:ln>
                      <a:noFill/>
                    </a:ln>
                  </pic:spPr>
                </pic:pic>
              </a:graphicData>
            </a:graphic>
          </wp:inline>
        </w:drawing>
      </w:r>
      <w:r w:rsidRPr="00F03AFC">
        <w:rPr>
          <w:rFonts w:ascii="Arial" w:eastAsia="Times New Roman" w:hAnsi="Arial" w:cs="Arial"/>
          <w:lang w:eastAsia="en-GB"/>
        </w:rPr>
        <w:fldChar w:fldCharType="end"/>
      </w:r>
    </w:p>
    <w:p w14:paraId="0DEB7DB8"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sz w:val="22"/>
          <w:szCs w:val="22"/>
          <w:lang w:eastAsia="en-GB"/>
        </w:rPr>
        <w:t xml:space="preserve">Figure 2: </w:t>
      </w:r>
      <w:proofErr w:type="spellStart"/>
      <w:r w:rsidRPr="00F03AFC">
        <w:rPr>
          <w:rFonts w:ascii="Arial" w:eastAsia="Times New Roman" w:hAnsi="Arial" w:cs="Arial"/>
          <w:sz w:val="22"/>
          <w:szCs w:val="22"/>
          <w:lang w:eastAsia="en-GB"/>
        </w:rPr>
        <w:t>Deisgn</w:t>
      </w:r>
      <w:proofErr w:type="spellEnd"/>
      <w:r w:rsidRPr="00F03AFC">
        <w:rPr>
          <w:rFonts w:ascii="Arial" w:eastAsia="Times New Roman" w:hAnsi="Arial" w:cs="Arial"/>
          <w:sz w:val="22"/>
          <w:szCs w:val="22"/>
          <w:lang w:eastAsia="en-GB"/>
        </w:rPr>
        <w:t xml:space="preserve"> of a liver MPS. (A) Dimensions of the MPS; (B) two cell types in the MPS: </w:t>
      </w:r>
      <w:proofErr w:type="spellStart"/>
      <w:r w:rsidRPr="00F03AFC">
        <w:rPr>
          <w:rFonts w:ascii="Arial" w:eastAsia="Times New Roman" w:hAnsi="Arial" w:cs="Arial"/>
          <w:sz w:val="22"/>
          <w:szCs w:val="22"/>
          <w:lang w:eastAsia="en-GB"/>
        </w:rPr>
        <w:t>hepatocypte</w:t>
      </w:r>
      <w:proofErr w:type="spellEnd"/>
      <w:r w:rsidRPr="00F03AFC">
        <w:rPr>
          <w:rFonts w:ascii="Arial" w:eastAsia="Times New Roman" w:hAnsi="Arial" w:cs="Arial"/>
          <w:sz w:val="22"/>
          <w:szCs w:val="22"/>
          <w:lang w:eastAsia="en-GB"/>
        </w:rPr>
        <w:t xml:space="preserve"> and liver sinusoidal endothelial cell (LSEC). The interface is coated with extracellular matrix (ECM). Culture media are flown across the cell layers. Diagram from Peel et al. [</w:t>
      </w:r>
      <w:r w:rsidRPr="00F03AFC">
        <w:rPr>
          <w:rFonts w:ascii="Arial" w:eastAsia="Times New Roman" w:hAnsi="Arial" w:cs="Arial"/>
          <w:color w:val="0000FF"/>
          <w:sz w:val="22"/>
          <w:szCs w:val="22"/>
          <w:lang w:eastAsia="en-GB"/>
        </w:rPr>
        <w:t>26</w:t>
      </w:r>
      <w:r w:rsidRPr="00F03AFC">
        <w:rPr>
          <w:rFonts w:ascii="Arial" w:eastAsia="Times New Roman" w:hAnsi="Arial" w:cs="Arial"/>
          <w:sz w:val="22"/>
          <w:szCs w:val="22"/>
          <w:lang w:eastAsia="en-GB"/>
        </w:rPr>
        <w:t xml:space="preserve">] </w:t>
      </w:r>
    </w:p>
    <w:p w14:paraId="1E42AE93"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 </w:t>
      </w:r>
    </w:p>
    <w:p w14:paraId="7F2FEFC0"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1.2.2 In Silico Model </w:t>
      </w:r>
    </w:p>
    <w:p w14:paraId="6D0D9B59" w14:textId="6E6BB043"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With the operational complexity of in vitro models in mind, researchers have developed </w:t>
      </w:r>
      <w:commentRangeStart w:id="72"/>
      <w:ins w:id="73" w:author="Aleksandra Janowska" w:date="2022-04-26T14:53:00Z">
        <w:r w:rsidR="00A77EA7" w:rsidRPr="00A77EA7">
          <w:rPr>
            <w:rFonts w:ascii="Arial" w:eastAsia="Times New Roman" w:hAnsi="Arial" w:cs="Arial"/>
            <w:i/>
            <w:iCs/>
            <w:lang w:eastAsia="en-GB"/>
            <w:rPrChange w:id="74" w:author="Aleksandra Janowska" w:date="2022-04-26T14:53:00Z">
              <w:rPr>
                <w:rFonts w:ascii="Arial" w:eastAsia="Times New Roman" w:hAnsi="Arial" w:cs="Arial"/>
                <w:lang w:eastAsia="en-GB"/>
              </w:rPr>
            </w:rPrChange>
          </w:rPr>
          <w:t>i</w:t>
        </w:r>
      </w:ins>
      <w:del w:id="75" w:author="Aleksandra Janowska" w:date="2022-04-26T14:53:00Z">
        <w:r w:rsidRPr="00A77EA7" w:rsidDel="00A77EA7">
          <w:rPr>
            <w:rFonts w:ascii="Arial" w:eastAsia="Times New Roman" w:hAnsi="Arial" w:cs="Arial"/>
            <w:i/>
            <w:iCs/>
            <w:lang w:eastAsia="en-GB"/>
            <w:rPrChange w:id="76" w:author="Aleksandra Janowska" w:date="2022-04-26T14:53:00Z">
              <w:rPr>
                <w:rFonts w:ascii="Arial" w:eastAsia="Times New Roman" w:hAnsi="Arial" w:cs="Arial"/>
                <w:lang w:eastAsia="en-GB"/>
              </w:rPr>
            </w:rPrChange>
          </w:rPr>
          <w:delText>I</w:delText>
        </w:r>
      </w:del>
      <w:r w:rsidRPr="00A77EA7">
        <w:rPr>
          <w:rFonts w:ascii="Arial" w:eastAsia="Times New Roman" w:hAnsi="Arial" w:cs="Arial"/>
          <w:i/>
          <w:iCs/>
          <w:lang w:eastAsia="en-GB"/>
          <w:rPrChange w:id="77" w:author="Aleksandra Janowska" w:date="2022-04-26T14:53:00Z">
            <w:rPr>
              <w:rFonts w:ascii="Arial" w:eastAsia="Times New Roman" w:hAnsi="Arial" w:cs="Arial"/>
              <w:lang w:eastAsia="en-GB"/>
            </w:rPr>
          </w:rPrChange>
        </w:rPr>
        <w:t>n silico</w:t>
      </w:r>
      <w:r w:rsidRPr="00F03AFC">
        <w:rPr>
          <w:rFonts w:ascii="Arial" w:eastAsia="Times New Roman" w:hAnsi="Arial" w:cs="Arial"/>
          <w:lang w:eastAsia="en-GB"/>
        </w:rPr>
        <w:t xml:space="preserve"> </w:t>
      </w:r>
      <w:commentRangeEnd w:id="72"/>
      <w:r w:rsidR="00A77EA7">
        <w:rPr>
          <w:rStyle w:val="CommentReference"/>
        </w:rPr>
        <w:commentReference w:id="72"/>
      </w:r>
      <w:r w:rsidRPr="00F03AFC">
        <w:rPr>
          <w:rFonts w:ascii="Arial" w:eastAsia="Times New Roman" w:hAnsi="Arial" w:cs="Arial"/>
          <w:lang w:eastAsia="en-GB"/>
        </w:rPr>
        <w:t xml:space="preserve">liver models to simulate in vitro liver models. Multiphysics </w:t>
      </w:r>
      <w:proofErr w:type="spellStart"/>
      <w:r w:rsidRPr="00F03AFC">
        <w:rPr>
          <w:rFonts w:ascii="Arial" w:eastAsia="Times New Roman" w:hAnsi="Arial" w:cs="Arial"/>
          <w:lang w:eastAsia="en-GB"/>
        </w:rPr>
        <w:t>simlution</w:t>
      </w:r>
      <w:proofErr w:type="spellEnd"/>
      <w:r w:rsidRPr="00F03AFC">
        <w:rPr>
          <w:rFonts w:ascii="Arial" w:eastAsia="Times New Roman" w:hAnsi="Arial" w:cs="Arial"/>
          <w:lang w:eastAsia="en-GB"/>
        </w:rPr>
        <w:t xml:space="preserve"> software such as COMSOL has been used to investigate the drug distribution in spheroid culture and guide the design of oxygen </w:t>
      </w:r>
      <w:proofErr w:type="spellStart"/>
      <w:r w:rsidRPr="00F03AFC">
        <w:rPr>
          <w:rFonts w:ascii="Arial" w:eastAsia="Times New Roman" w:hAnsi="Arial" w:cs="Arial"/>
          <w:lang w:eastAsia="en-GB"/>
        </w:rPr>
        <w:t>suppply</w:t>
      </w:r>
      <w:proofErr w:type="spellEnd"/>
      <w:r w:rsidRPr="00F03AFC">
        <w:rPr>
          <w:rFonts w:ascii="Arial" w:eastAsia="Times New Roman" w:hAnsi="Arial" w:cs="Arial"/>
          <w:lang w:eastAsia="en-GB"/>
        </w:rPr>
        <w:t xml:space="preserve"> of liver MPS [</w:t>
      </w:r>
      <w:r w:rsidRPr="00F03AFC">
        <w:rPr>
          <w:rFonts w:ascii="Arial" w:eastAsia="Times New Roman" w:hAnsi="Arial" w:cs="Arial"/>
          <w:color w:val="0000FF"/>
          <w:lang w:eastAsia="en-GB"/>
        </w:rPr>
        <w:t>18</w:t>
      </w:r>
      <w:r w:rsidRPr="00F03AFC">
        <w:rPr>
          <w:rFonts w:ascii="Arial" w:eastAsia="Times New Roman" w:hAnsi="Arial" w:cs="Arial"/>
          <w:lang w:eastAsia="en-GB"/>
        </w:rPr>
        <w:t xml:space="preserve">, </w:t>
      </w:r>
      <w:r w:rsidRPr="00F03AFC">
        <w:rPr>
          <w:rFonts w:ascii="Arial" w:eastAsia="Times New Roman" w:hAnsi="Arial" w:cs="Arial"/>
          <w:color w:val="0000FF"/>
          <w:lang w:eastAsia="en-GB"/>
        </w:rPr>
        <w:t>16</w:t>
      </w:r>
      <w:r w:rsidRPr="00F03AFC">
        <w:rPr>
          <w:rFonts w:ascii="Arial" w:eastAsia="Times New Roman" w:hAnsi="Arial" w:cs="Arial"/>
          <w:lang w:eastAsia="en-GB"/>
        </w:rPr>
        <w:t xml:space="preserve">]. </w:t>
      </w:r>
    </w:p>
    <w:p w14:paraId="3E0D9640"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There are also more complicated in silico models aiming to directly model DILI in human. </w:t>
      </w:r>
      <w:proofErr w:type="spellStart"/>
      <w:r w:rsidRPr="00F03AFC">
        <w:rPr>
          <w:rFonts w:ascii="Arial" w:eastAsia="Times New Roman" w:hAnsi="Arial" w:cs="Arial"/>
          <w:lang w:eastAsia="en-GB"/>
        </w:rPr>
        <w:t>DILIsym</w:t>
      </w:r>
      <w:proofErr w:type="spellEnd"/>
      <w:r w:rsidRPr="00F03AFC">
        <w:rPr>
          <w:rFonts w:ascii="Arial" w:eastAsia="Times New Roman" w:hAnsi="Arial" w:cs="Arial"/>
          <w:position w:val="8"/>
          <w:sz w:val="16"/>
          <w:szCs w:val="16"/>
          <w:lang w:eastAsia="en-GB"/>
        </w:rPr>
        <w:t xml:space="preserve">® </w:t>
      </w:r>
      <w:r w:rsidRPr="00F03AFC">
        <w:rPr>
          <w:rFonts w:ascii="Arial" w:eastAsia="Times New Roman" w:hAnsi="Arial" w:cs="Arial"/>
          <w:lang w:eastAsia="en-GB"/>
        </w:rPr>
        <w:t xml:space="preserve">by Simulations Plus Inc. is a Quantitative Systems Toxicology software for human DILI that consists of a dozen interacting sub-modules, as from </w:t>
      </w:r>
      <w:r w:rsidRPr="00F03AFC">
        <w:rPr>
          <w:rFonts w:ascii="Arial" w:eastAsia="Times New Roman" w:hAnsi="Arial" w:cs="Arial"/>
          <w:lang w:eastAsia="en-GB"/>
        </w:rPr>
        <w:lastRenderedPageBreak/>
        <w:t xml:space="preserve">Figure </w:t>
      </w:r>
      <w:r w:rsidRPr="00F03AFC">
        <w:rPr>
          <w:rFonts w:ascii="Arial" w:eastAsia="Times New Roman" w:hAnsi="Arial" w:cs="Arial"/>
          <w:color w:val="0000FF"/>
          <w:lang w:eastAsia="en-GB"/>
        </w:rPr>
        <w:t xml:space="preserve">3 </w:t>
      </w:r>
      <w:r w:rsidRPr="00F03AFC">
        <w:rPr>
          <w:rFonts w:ascii="Arial" w:eastAsia="Times New Roman" w:hAnsi="Arial" w:cs="Arial"/>
          <w:lang w:eastAsia="en-GB"/>
        </w:rPr>
        <w:t>[</w:t>
      </w:r>
      <w:r w:rsidRPr="00F03AFC">
        <w:rPr>
          <w:rFonts w:ascii="Arial" w:eastAsia="Times New Roman" w:hAnsi="Arial" w:cs="Arial"/>
          <w:color w:val="0000FF"/>
          <w:lang w:eastAsia="en-GB"/>
        </w:rPr>
        <w:t>1</w:t>
      </w:r>
      <w:r w:rsidRPr="00F03AFC">
        <w:rPr>
          <w:rFonts w:ascii="Arial" w:eastAsia="Times New Roman" w:hAnsi="Arial" w:cs="Arial"/>
          <w:lang w:eastAsia="en-GB"/>
        </w:rPr>
        <w:t xml:space="preserve">]. As opposed to the </w:t>
      </w:r>
      <w:proofErr w:type="spellStart"/>
      <w:r w:rsidRPr="00F03AFC">
        <w:rPr>
          <w:rFonts w:ascii="Arial" w:eastAsia="Times New Roman" w:hAnsi="Arial" w:cs="Arial"/>
          <w:lang w:eastAsia="en-GB"/>
        </w:rPr>
        <w:t>multiphyics</w:t>
      </w:r>
      <w:proofErr w:type="spellEnd"/>
      <w:r w:rsidRPr="00F03AFC">
        <w:rPr>
          <w:rFonts w:ascii="Arial" w:eastAsia="Times New Roman" w:hAnsi="Arial" w:cs="Arial"/>
          <w:lang w:eastAsia="en-GB"/>
        </w:rPr>
        <w:t xml:space="preserve"> simulations based on partial differential equations (PDE), </w:t>
      </w:r>
      <w:proofErr w:type="spellStart"/>
      <w:r w:rsidRPr="00F03AFC">
        <w:rPr>
          <w:rFonts w:ascii="Arial" w:eastAsia="Times New Roman" w:hAnsi="Arial" w:cs="Arial"/>
          <w:lang w:eastAsia="en-GB"/>
        </w:rPr>
        <w:t>DILIsym</w:t>
      </w:r>
      <w:proofErr w:type="spellEnd"/>
      <w:r w:rsidRPr="00F03AFC">
        <w:rPr>
          <w:rFonts w:ascii="Arial" w:eastAsia="Times New Roman" w:hAnsi="Arial" w:cs="Arial"/>
          <w:position w:val="8"/>
          <w:sz w:val="16"/>
          <w:szCs w:val="16"/>
          <w:lang w:eastAsia="en-GB"/>
        </w:rPr>
        <w:t xml:space="preserve">® </w:t>
      </w:r>
      <w:r w:rsidRPr="00F03AFC">
        <w:rPr>
          <w:rFonts w:ascii="Arial" w:eastAsia="Times New Roman" w:hAnsi="Arial" w:cs="Arial"/>
          <w:lang w:eastAsia="en-GB"/>
        </w:rPr>
        <w:t xml:space="preserve">is partitioned into the three liver zones each with its set of ordinary differential equations (ODE). </w:t>
      </w:r>
    </w:p>
    <w:p w14:paraId="2A49E4E7"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sz w:val="28"/>
          <w:szCs w:val="28"/>
          <w:lang w:eastAsia="en-GB"/>
        </w:rPr>
        <w:t>1.3 Systems Model of Drug-Induced Liver Injury (</w:t>
      </w:r>
      <w:proofErr w:type="spellStart"/>
      <w:r w:rsidRPr="00F03AFC">
        <w:rPr>
          <w:rFonts w:ascii="Arial" w:eastAsia="Times New Roman" w:hAnsi="Arial" w:cs="Arial"/>
          <w:sz w:val="28"/>
          <w:szCs w:val="28"/>
          <w:lang w:eastAsia="en-GB"/>
        </w:rPr>
        <w:t>SysDILI</w:t>
      </w:r>
      <w:proofErr w:type="spellEnd"/>
      <w:r w:rsidRPr="00F03AFC">
        <w:rPr>
          <w:rFonts w:ascii="Arial" w:eastAsia="Times New Roman" w:hAnsi="Arial" w:cs="Arial"/>
          <w:sz w:val="28"/>
          <w:szCs w:val="28"/>
          <w:lang w:eastAsia="en-GB"/>
        </w:rPr>
        <w:t xml:space="preserve">) </w:t>
      </w:r>
    </w:p>
    <w:p w14:paraId="6FDF289D"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Systems Model of Drug-Induced Liver Injury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is the </w:t>
      </w:r>
      <w:proofErr w:type="gramStart"/>
      <w:r w:rsidRPr="00F03AFC">
        <w:rPr>
          <w:rFonts w:ascii="Arial" w:eastAsia="Times New Roman" w:hAnsi="Arial" w:cs="Arial"/>
          <w:lang w:eastAsia="en-GB"/>
        </w:rPr>
        <w:t>in Silico</w:t>
      </w:r>
      <w:proofErr w:type="gramEnd"/>
      <w:r w:rsidRPr="00F03AFC">
        <w:rPr>
          <w:rFonts w:ascii="Arial" w:eastAsia="Times New Roman" w:hAnsi="Arial" w:cs="Arial"/>
          <w:lang w:eastAsia="en-GB"/>
        </w:rPr>
        <w:t xml:space="preserve"> DILI model presented in this thesis. Important features of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are summarised below. </w:t>
      </w:r>
    </w:p>
    <w:p w14:paraId="5F25FFCD"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 Modular: as from Figure </w:t>
      </w:r>
      <w:r w:rsidRPr="00F03AFC">
        <w:rPr>
          <w:rFonts w:ascii="Arial" w:eastAsia="Times New Roman" w:hAnsi="Arial" w:cs="Arial"/>
          <w:color w:val="0000FF"/>
          <w:lang w:eastAsia="en-GB"/>
        </w:rPr>
        <w:t>4</w:t>
      </w:r>
      <w:r w:rsidRPr="00F03AFC">
        <w:rPr>
          <w:rFonts w:ascii="Arial" w:eastAsia="Times New Roman" w:hAnsi="Arial" w:cs="Arial"/>
          <w:lang w:eastAsia="en-GB"/>
        </w:rPr>
        <w:t xml:space="preserve">,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consists of four interacting </w:t>
      </w:r>
      <w:proofErr w:type="spellStart"/>
      <w:r w:rsidRPr="00F03AFC">
        <w:rPr>
          <w:rFonts w:ascii="Arial" w:eastAsia="Times New Roman" w:hAnsi="Arial" w:cs="Arial"/>
          <w:lang w:eastAsia="en-GB"/>
        </w:rPr>
        <w:t>submodels</w:t>
      </w:r>
      <w:proofErr w:type="spellEnd"/>
      <w:r w:rsidRPr="00F03AFC">
        <w:rPr>
          <w:rFonts w:ascii="Arial" w:eastAsia="Times New Roman" w:hAnsi="Arial" w:cs="Arial"/>
          <w:lang w:eastAsia="en-GB"/>
        </w:rPr>
        <w:t xml:space="preserve">, in the same spirit as the </w:t>
      </w:r>
      <w:proofErr w:type="gramStart"/>
      <w:r w:rsidRPr="00F03AFC">
        <w:rPr>
          <w:rFonts w:ascii="Arial" w:eastAsia="Times New Roman" w:hAnsi="Arial" w:cs="Arial"/>
          <w:lang w:eastAsia="en-GB"/>
        </w:rPr>
        <w:t xml:space="preserve">aforementioned </w:t>
      </w:r>
      <w:proofErr w:type="spellStart"/>
      <w:r w:rsidRPr="00F03AFC">
        <w:rPr>
          <w:rFonts w:ascii="Arial" w:eastAsia="Times New Roman" w:hAnsi="Arial" w:cs="Arial"/>
          <w:lang w:eastAsia="en-GB"/>
        </w:rPr>
        <w:t>DILIsym</w:t>
      </w:r>
      <w:proofErr w:type="spellEnd"/>
      <w:proofErr w:type="gramEnd"/>
      <w:r w:rsidRPr="00F03AFC">
        <w:rPr>
          <w:rFonts w:ascii="Arial" w:eastAsia="Times New Roman" w:hAnsi="Arial" w:cs="Arial"/>
          <w:position w:val="8"/>
          <w:sz w:val="16"/>
          <w:szCs w:val="16"/>
          <w:lang w:eastAsia="en-GB"/>
        </w:rPr>
        <w:t>®</w:t>
      </w:r>
      <w:r w:rsidRPr="00F03AFC">
        <w:rPr>
          <w:rFonts w:ascii="Arial" w:eastAsia="Times New Roman" w:hAnsi="Arial" w:cs="Arial"/>
          <w:lang w:eastAsia="en-GB"/>
        </w:rPr>
        <w:t xml:space="preserve">. Each </w:t>
      </w:r>
      <w:proofErr w:type="spellStart"/>
      <w:r w:rsidRPr="00F03AFC">
        <w:rPr>
          <w:rFonts w:ascii="Arial" w:eastAsia="Times New Roman" w:hAnsi="Arial" w:cs="Arial"/>
          <w:lang w:eastAsia="en-GB"/>
        </w:rPr>
        <w:t>submodel</w:t>
      </w:r>
      <w:proofErr w:type="spellEnd"/>
      <w:r w:rsidRPr="00F03AFC">
        <w:rPr>
          <w:rFonts w:ascii="Arial" w:eastAsia="Times New Roman" w:hAnsi="Arial" w:cs="Arial"/>
          <w:lang w:eastAsia="en-GB"/>
        </w:rPr>
        <w:t xml:space="preserve"> was developed and tested independently, so they can be freely assembled. It is also handy to </w:t>
      </w:r>
    </w:p>
    <w:p w14:paraId="4FD3438C"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9 </w:t>
      </w:r>
    </w:p>
    <w:p w14:paraId="76D33729" w14:textId="667F28FA" w:rsidR="00F03AFC" w:rsidRPr="00F03AFC" w:rsidRDefault="00F03AFC" w:rsidP="00F03AFC">
      <w:pPr>
        <w:jc w:val="both"/>
        <w:rPr>
          <w:rFonts w:ascii="Arial" w:eastAsia="Times New Roman" w:hAnsi="Arial" w:cs="Arial"/>
          <w:lang w:eastAsia="en-GB"/>
        </w:rPr>
      </w:pPr>
      <w:r w:rsidRPr="00F03AFC">
        <w:rPr>
          <w:rFonts w:ascii="Arial" w:eastAsia="Times New Roman" w:hAnsi="Arial" w:cs="Arial"/>
          <w:lang w:eastAsia="en-GB"/>
        </w:rPr>
        <w:fldChar w:fldCharType="begin"/>
      </w:r>
      <w:r w:rsidRPr="00F03AFC">
        <w:rPr>
          <w:rFonts w:ascii="Arial" w:eastAsia="Times New Roman" w:hAnsi="Arial" w:cs="Arial"/>
          <w:lang w:eastAsia="en-GB"/>
        </w:rPr>
        <w:instrText xml:space="preserve"> INCLUDEPICTURE "/var/folders/y4/_y_zc3195612bcxsd5bvfjvcnyfkjt/T/com.microsoft.Word/WebArchiveCopyPasteTempFiles/page10image41024960" \* MERGEFORMATINET </w:instrText>
      </w:r>
      <w:r w:rsidRPr="00F03AFC">
        <w:rPr>
          <w:rFonts w:ascii="Arial" w:eastAsia="Times New Roman" w:hAnsi="Arial" w:cs="Arial"/>
          <w:lang w:eastAsia="en-GB"/>
        </w:rPr>
        <w:fldChar w:fldCharType="separate"/>
      </w:r>
      <w:r w:rsidRPr="00F03AFC">
        <w:rPr>
          <w:rFonts w:ascii="Arial" w:eastAsia="Times New Roman" w:hAnsi="Arial" w:cs="Arial"/>
          <w:noProof/>
          <w:lang w:eastAsia="en-GB"/>
        </w:rPr>
        <w:drawing>
          <wp:inline distT="0" distB="0" distL="0" distR="0" wp14:anchorId="0060BF3A" wp14:editId="7620E1B1">
            <wp:extent cx="4319270" cy="2159635"/>
            <wp:effectExtent l="0" t="0" r="0" b="0"/>
            <wp:docPr id="2" name="Picture 2" descr="page10image4102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0image410249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2159635"/>
                    </a:xfrm>
                    <a:prstGeom prst="rect">
                      <a:avLst/>
                    </a:prstGeom>
                    <a:noFill/>
                    <a:ln>
                      <a:noFill/>
                    </a:ln>
                  </pic:spPr>
                </pic:pic>
              </a:graphicData>
            </a:graphic>
          </wp:inline>
        </w:drawing>
      </w:r>
      <w:r w:rsidRPr="00F03AFC">
        <w:rPr>
          <w:rFonts w:ascii="Arial" w:eastAsia="Times New Roman" w:hAnsi="Arial" w:cs="Arial"/>
          <w:lang w:eastAsia="en-GB"/>
        </w:rPr>
        <w:fldChar w:fldCharType="end"/>
      </w:r>
    </w:p>
    <w:p w14:paraId="1FF80FEA"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sz w:val="22"/>
          <w:szCs w:val="22"/>
          <w:lang w:eastAsia="en-GB"/>
        </w:rPr>
        <w:t xml:space="preserve">Figure 3: Structure of </w:t>
      </w:r>
      <w:proofErr w:type="spellStart"/>
      <w:r w:rsidRPr="00F03AFC">
        <w:rPr>
          <w:rFonts w:ascii="Arial" w:eastAsia="Times New Roman" w:hAnsi="Arial" w:cs="Arial"/>
          <w:sz w:val="22"/>
          <w:szCs w:val="22"/>
          <w:lang w:eastAsia="en-GB"/>
        </w:rPr>
        <w:t>submodels</w:t>
      </w:r>
      <w:proofErr w:type="spellEnd"/>
      <w:r w:rsidRPr="00F03AFC">
        <w:rPr>
          <w:rFonts w:ascii="Arial" w:eastAsia="Times New Roman" w:hAnsi="Arial" w:cs="Arial"/>
          <w:sz w:val="22"/>
          <w:szCs w:val="22"/>
          <w:lang w:eastAsia="en-GB"/>
        </w:rPr>
        <w:t xml:space="preserve"> in </w:t>
      </w:r>
      <w:proofErr w:type="spellStart"/>
      <w:r w:rsidRPr="00F03AFC">
        <w:rPr>
          <w:rFonts w:ascii="Arial" w:eastAsia="Times New Roman" w:hAnsi="Arial" w:cs="Arial"/>
          <w:sz w:val="22"/>
          <w:szCs w:val="22"/>
          <w:lang w:eastAsia="en-GB"/>
        </w:rPr>
        <w:t>DILIsym</w:t>
      </w:r>
      <w:proofErr w:type="spellEnd"/>
      <w:r w:rsidRPr="00F03AFC">
        <w:rPr>
          <w:rFonts w:ascii="Arial" w:eastAsia="Times New Roman" w:hAnsi="Arial" w:cs="Arial"/>
          <w:position w:val="8"/>
          <w:sz w:val="16"/>
          <w:szCs w:val="16"/>
          <w:lang w:eastAsia="en-GB"/>
        </w:rPr>
        <w:t>®</w:t>
      </w:r>
      <w:r w:rsidRPr="00F03AFC">
        <w:rPr>
          <w:rFonts w:ascii="Arial" w:eastAsia="Times New Roman" w:hAnsi="Arial" w:cs="Arial"/>
          <w:sz w:val="22"/>
          <w:szCs w:val="22"/>
          <w:lang w:eastAsia="en-GB"/>
        </w:rPr>
        <w:t xml:space="preserve">. Diagram from </w:t>
      </w:r>
      <w:proofErr w:type="spellStart"/>
      <w:r w:rsidRPr="00F03AFC">
        <w:rPr>
          <w:rFonts w:ascii="Arial" w:eastAsia="Times New Roman" w:hAnsi="Arial" w:cs="Arial"/>
          <w:sz w:val="22"/>
          <w:szCs w:val="22"/>
          <w:lang w:eastAsia="en-GB"/>
        </w:rPr>
        <w:t>DILIsym</w:t>
      </w:r>
      <w:proofErr w:type="spellEnd"/>
      <w:r w:rsidRPr="00F03AFC">
        <w:rPr>
          <w:rFonts w:ascii="Arial" w:eastAsia="Times New Roman" w:hAnsi="Arial" w:cs="Arial"/>
          <w:position w:val="8"/>
          <w:sz w:val="16"/>
          <w:szCs w:val="16"/>
          <w:lang w:eastAsia="en-GB"/>
        </w:rPr>
        <w:t xml:space="preserve">® </w:t>
      </w:r>
      <w:r w:rsidRPr="00F03AFC">
        <w:rPr>
          <w:rFonts w:ascii="Arial" w:eastAsia="Times New Roman" w:hAnsi="Arial" w:cs="Arial"/>
          <w:sz w:val="22"/>
          <w:szCs w:val="22"/>
          <w:lang w:eastAsia="en-GB"/>
        </w:rPr>
        <w:t>website [</w:t>
      </w:r>
      <w:r w:rsidRPr="00F03AFC">
        <w:rPr>
          <w:rFonts w:ascii="Arial" w:eastAsia="Times New Roman" w:hAnsi="Arial" w:cs="Arial"/>
          <w:color w:val="0000FF"/>
          <w:sz w:val="22"/>
          <w:szCs w:val="22"/>
          <w:lang w:eastAsia="en-GB"/>
        </w:rPr>
        <w:t>1</w:t>
      </w:r>
      <w:proofErr w:type="gramStart"/>
      <w:r w:rsidRPr="00F03AFC">
        <w:rPr>
          <w:rFonts w:ascii="Arial" w:eastAsia="Times New Roman" w:hAnsi="Arial" w:cs="Arial"/>
          <w:sz w:val="22"/>
          <w:szCs w:val="22"/>
          <w:lang w:eastAsia="en-GB"/>
        </w:rPr>
        <w:t xml:space="preserve">] </w:t>
      </w:r>
      <w:r w:rsidRPr="00F03AFC">
        <w:rPr>
          <w:rFonts w:ascii="Arial" w:eastAsia="Times New Roman" w:hAnsi="Arial" w:cs="Arial"/>
          <w:lang w:eastAsia="en-GB"/>
        </w:rPr>
        <w:t>.</w:t>
      </w:r>
      <w:proofErr w:type="gramEnd"/>
      <w:r w:rsidRPr="00F03AFC">
        <w:rPr>
          <w:rFonts w:ascii="Arial" w:eastAsia="Times New Roman" w:hAnsi="Arial" w:cs="Arial"/>
          <w:lang w:eastAsia="en-GB"/>
        </w:rPr>
        <w:t xml:space="preserve"> </w:t>
      </w:r>
    </w:p>
    <w:p w14:paraId="0A874CC4"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add new </w:t>
      </w:r>
      <w:proofErr w:type="spellStart"/>
      <w:r w:rsidRPr="00F03AFC">
        <w:rPr>
          <w:rFonts w:ascii="Arial" w:eastAsia="Times New Roman" w:hAnsi="Arial" w:cs="Arial"/>
          <w:lang w:eastAsia="en-GB"/>
        </w:rPr>
        <w:t>submodels</w:t>
      </w:r>
      <w:proofErr w:type="spellEnd"/>
      <w:r w:rsidRPr="00F03AFC">
        <w:rPr>
          <w:rFonts w:ascii="Arial" w:eastAsia="Times New Roman" w:hAnsi="Arial" w:cs="Arial"/>
          <w:lang w:eastAsia="en-GB"/>
        </w:rPr>
        <w:t xml:space="preserve"> such as glycolysis without changing the existing ones. </w:t>
      </w:r>
    </w:p>
    <w:p w14:paraId="0398BCFF" w14:textId="77777777" w:rsidR="00F03AFC" w:rsidRPr="00F03AFC" w:rsidRDefault="00F03AFC" w:rsidP="00F03AFC">
      <w:pPr>
        <w:numPr>
          <w:ilvl w:val="0"/>
          <w:numId w:val="1"/>
        </w:num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Continuous Spatiotemporal Gradients: the gradients in each </w:t>
      </w:r>
      <w:proofErr w:type="spellStart"/>
      <w:r w:rsidRPr="00F03AFC">
        <w:rPr>
          <w:rFonts w:ascii="Arial" w:eastAsia="Times New Roman" w:hAnsi="Arial" w:cs="Arial"/>
          <w:lang w:eastAsia="en-GB"/>
        </w:rPr>
        <w:t>submodel</w:t>
      </w:r>
      <w:proofErr w:type="spellEnd"/>
      <w:r w:rsidRPr="00F03AFC">
        <w:rPr>
          <w:rFonts w:ascii="Arial" w:eastAsia="Times New Roman" w:hAnsi="Arial" w:cs="Arial"/>
          <w:lang w:eastAsia="en-GB"/>
        </w:rPr>
        <w:t xml:space="preserve"> are spatially continuous with no artificial zonation, in the same spirit as the </w:t>
      </w:r>
      <w:proofErr w:type="spellStart"/>
      <w:r w:rsidRPr="00F03AFC">
        <w:rPr>
          <w:rFonts w:ascii="Arial" w:eastAsia="Times New Roman" w:hAnsi="Arial" w:cs="Arial"/>
          <w:lang w:eastAsia="en-GB"/>
        </w:rPr>
        <w:t>aforemen</w:t>
      </w:r>
      <w:proofErr w:type="spellEnd"/>
      <w:r w:rsidRPr="00F03AFC">
        <w:rPr>
          <w:rFonts w:ascii="Arial" w:eastAsia="Times New Roman" w:hAnsi="Arial" w:cs="Arial"/>
          <w:lang w:eastAsia="en-GB"/>
        </w:rPr>
        <w:t xml:space="preserve">- </w:t>
      </w:r>
      <w:proofErr w:type="spellStart"/>
      <w:r w:rsidRPr="00F03AFC">
        <w:rPr>
          <w:rFonts w:ascii="Arial" w:eastAsia="Times New Roman" w:hAnsi="Arial" w:cs="Arial"/>
          <w:lang w:eastAsia="en-GB"/>
        </w:rPr>
        <w:t>tioned</w:t>
      </w:r>
      <w:proofErr w:type="spellEnd"/>
      <w:r w:rsidRPr="00F03AFC">
        <w:rPr>
          <w:rFonts w:ascii="Arial" w:eastAsia="Times New Roman" w:hAnsi="Arial" w:cs="Arial"/>
          <w:lang w:eastAsia="en-GB"/>
        </w:rPr>
        <w:t xml:space="preserve"> </w:t>
      </w:r>
      <w:proofErr w:type="spellStart"/>
      <w:r w:rsidRPr="00F03AFC">
        <w:rPr>
          <w:rFonts w:ascii="Arial" w:eastAsia="Times New Roman" w:hAnsi="Arial" w:cs="Arial"/>
          <w:lang w:eastAsia="en-GB"/>
        </w:rPr>
        <w:t>multiphysics</w:t>
      </w:r>
      <w:proofErr w:type="spellEnd"/>
      <w:r w:rsidRPr="00F03AFC">
        <w:rPr>
          <w:rFonts w:ascii="Arial" w:eastAsia="Times New Roman" w:hAnsi="Arial" w:cs="Arial"/>
          <w:lang w:eastAsia="en-GB"/>
        </w:rPr>
        <w:t xml:space="preserve"> simulations. Also, the temporal dynamics for each gradient was modelled, not just the equilibrium states. </w:t>
      </w:r>
    </w:p>
    <w:p w14:paraId="1597222F" w14:textId="77777777" w:rsidR="00F03AFC" w:rsidRPr="00F03AFC" w:rsidRDefault="00F03AFC" w:rsidP="00F03AFC">
      <w:pPr>
        <w:numPr>
          <w:ilvl w:val="0"/>
          <w:numId w:val="1"/>
        </w:num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Continuum of Domains: no individual hepatocyte or blood cell in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Each domain was modelled as continuum. </w:t>
      </w:r>
    </w:p>
    <w:p w14:paraId="62072A9B" w14:textId="77777777" w:rsidR="00F03AFC" w:rsidRPr="00F03AFC" w:rsidRDefault="00F03AFC" w:rsidP="00F03AFC">
      <w:pPr>
        <w:numPr>
          <w:ilvl w:val="0"/>
          <w:numId w:val="1"/>
        </w:num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Mitochondrial Toxicity: out of the various DILI mechanisms mentioned above,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currently focuses on mitochondrial toxicity (reasons in Discussion sec- </w:t>
      </w:r>
      <w:proofErr w:type="spellStart"/>
      <w:r w:rsidRPr="00F03AFC">
        <w:rPr>
          <w:rFonts w:ascii="Arial" w:eastAsia="Times New Roman" w:hAnsi="Arial" w:cs="Arial"/>
          <w:lang w:eastAsia="en-GB"/>
        </w:rPr>
        <w:t>tion</w:t>
      </w:r>
      <w:proofErr w:type="spellEnd"/>
      <w:r w:rsidRPr="00F03AFC">
        <w:rPr>
          <w:rFonts w:ascii="Arial" w:eastAsia="Times New Roman" w:hAnsi="Arial" w:cs="Arial"/>
          <w:lang w:eastAsia="en-GB"/>
        </w:rPr>
        <w:t xml:space="preserve">). </w:t>
      </w:r>
    </w:p>
    <w:p w14:paraId="47FA6BBA" w14:textId="77777777" w:rsidR="00F03AFC" w:rsidRPr="00F03AFC" w:rsidRDefault="00F03AFC" w:rsidP="00F03AFC">
      <w:pPr>
        <w:numPr>
          <w:ilvl w:val="0"/>
          <w:numId w:val="1"/>
        </w:num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Dry Lab: no experiments have been conducted so far.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was constructed entirely from existing data and known results. </w:t>
      </w:r>
    </w:p>
    <w:p w14:paraId="6D039C3A" w14:textId="77777777" w:rsidR="00F03AFC" w:rsidRPr="00F03AFC" w:rsidRDefault="00F03AFC" w:rsidP="00F03AFC">
      <w:pPr>
        <w:numPr>
          <w:ilvl w:val="0"/>
          <w:numId w:val="1"/>
        </w:num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Flexible and Customisable: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currently models a sinusoid functional unit of human liver, but it can be readily adapted to MPS by changing the shapes of domains and the boundary conditions, because all the model parameters have been estimated and no gradient data was enforced during model construction. </w:t>
      </w:r>
    </w:p>
    <w:p w14:paraId="3E8D5F39" w14:textId="77777777" w:rsidR="00F03AFC" w:rsidRPr="00F03AFC" w:rsidRDefault="00F03AFC" w:rsidP="00F03AFC">
      <w:pPr>
        <w:numPr>
          <w:ilvl w:val="0"/>
          <w:numId w:val="1"/>
        </w:num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Aim to Be Mechanistic: the entire process was modelled whenever possible, including the changes in intermediate variables and temporal dynamics. Black </w:t>
      </w:r>
    </w:p>
    <w:p w14:paraId="508AD4D0"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lastRenderedPageBreak/>
        <w:t xml:space="preserve">10 </w:t>
      </w:r>
    </w:p>
    <w:p w14:paraId="791317DC"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lang w:eastAsia="en-GB"/>
        </w:rPr>
        <w:t xml:space="preserve">box models were only used when mechanistic modelling is challenging. </w:t>
      </w:r>
    </w:p>
    <w:p w14:paraId="6C874D21" w14:textId="3DD23982" w:rsidR="00F03AFC" w:rsidRPr="00F03AFC" w:rsidRDefault="00F03AFC" w:rsidP="00F03AFC">
      <w:pPr>
        <w:jc w:val="both"/>
        <w:rPr>
          <w:rFonts w:ascii="Arial" w:eastAsia="Times New Roman" w:hAnsi="Arial" w:cs="Arial"/>
          <w:lang w:eastAsia="en-GB"/>
        </w:rPr>
      </w:pPr>
      <w:r w:rsidRPr="00F03AFC">
        <w:rPr>
          <w:rFonts w:ascii="Arial" w:eastAsia="Times New Roman" w:hAnsi="Arial" w:cs="Arial"/>
          <w:lang w:eastAsia="en-GB"/>
        </w:rPr>
        <w:fldChar w:fldCharType="begin"/>
      </w:r>
      <w:r w:rsidRPr="00F03AFC">
        <w:rPr>
          <w:rFonts w:ascii="Arial" w:eastAsia="Times New Roman" w:hAnsi="Arial" w:cs="Arial"/>
          <w:lang w:eastAsia="en-GB"/>
        </w:rPr>
        <w:instrText xml:space="preserve"> INCLUDEPICTURE "/var/folders/y4/_y_zc3195612bcxsd5bvfjvcnyfkjt/T/com.microsoft.Word/WebArchiveCopyPasteTempFiles/page11image40938256" \* MERGEFORMATINET </w:instrText>
      </w:r>
      <w:r w:rsidRPr="00F03AFC">
        <w:rPr>
          <w:rFonts w:ascii="Arial" w:eastAsia="Times New Roman" w:hAnsi="Arial" w:cs="Arial"/>
          <w:lang w:eastAsia="en-GB"/>
        </w:rPr>
        <w:fldChar w:fldCharType="separate"/>
      </w:r>
      <w:r w:rsidRPr="00F03AFC">
        <w:rPr>
          <w:rFonts w:ascii="Arial" w:eastAsia="Times New Roman" w:hAnsi="Arial" w:cs="Arial"/>
          <w:noProof/>
          <w:lang w:eastAsia="en-GB"/>
        </w:rPr>
        <w:drawing>
          <wp:inline distT="0" distB="0" distL="0" distR="0" wp14:anchorId="1A94B557" wp14:editId="7DF8689D">
            <wp:extent cx="2869565" cy="1790065"/>
            <wp:effectExtent l="0" t="0" r="635" b="635"/>
            <wp:docPr id="1" name="Picture 1" descr="page11image4093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1image409382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9565" cy="1790065"/>
                    </a:xfrm>
                    <a:prstGeom prst="rect">
                      <a:avLst/>
                    </a:prstGeom>
                    <a:noFill/>
                    <a:ln>
                      <a:noFill/>
                    </a:ln>
                  </pic:spPr>
                </pic:pic>
              </a:graphicData>
            </a:graphic>
          </wp:inline>
        </w:drawing>
      </w:r>
      <w:r w:rsidRPr="00F03AFC">
        <w:rPr>
          <w:rFonts w:ascii="Arial" w:eastAsia="Times New Roman" w:hAnsi="Arial" w:cs="Arial"/>
          <w:lang w:eastAsia="en-GB"/>
        </w:rPr>
        <w:fldChar w:fldCharType="end"/>
      </w:r>
    </w:p>
    <w:p w14:paraId="1DA6CEB8" w14:textId="77777777" w:rsidR="00F03AFC" w:rsidRPr="00F03AFC" w:rsidRDefault="00F03AFC" w:rsidP="00F03AFC">
      <w:pPr>
        <w:spacing w:before="100" w:beforeAutospacing="1" w:after="100" w:afterAutospacing="1"/>
        <w:jc w:val="both"/>
        <w:rPr>
          <w:rFonts w:ascii="Arial" w:eastAsia="Times New Roman" w:hAnsi="Arial" w:cs="Arial"/>
          <w:lang w:eastAsia="en-GB"/>
        </w:rPr>
      </w:pPr>
      <w:r w:rsidRPr="00F03AFC">
        <w:rPr>
          <w:rFonts w:ascii="Arial" w:eastAsia="Times New Roman" w:hAnsi="Arial" w:cs="Arial"/>
          <w:sz w:val="22"/>
          <w:szCs w:val="22"/>
          <w:lang w:eastAsia="en-GB"/>
        </w:rPr>
        <w:t xml:space="preserve">Figure 4: Schematic diagram of </w:t>
      </w:r>
      <w:proofErr w:type="spellStart"/>
      <w:r w:rsidRPr="00F03AFC">
        <w:rPr>
          <w:rFonts w:ascii="Arial" w:eastAsia="Times New Roman" w:hAnsi="Arial" w:cs="Arial"/>
          <w:sz w:val="22"/>
          <w:szCs w:val="22"/>
          <w:lang w:eastAsia="en-GB"/>
        </w:rPr>
        <w:t>SysDILI</w:t>
      </w:r>
      <w:proofErr w:type="spellEnd"/>
      <w:r w:rsidRPr="00F03AFC">
        <w:rPr>
          <w:rFonts w:ascii="Arial" w:eastAsia="Times New Roman" w:hAnsi="Arial" w:cs="Arial"/>
          <w:sz w:val="22"/>
          <w:szCs w:val="22"/>
          <w:lang w:eastAsia="en-GB"/>
        </w:rPr>
        <w:t xml:space="preserve"> </w:t>
      </w:r>
    </w:p>
    <w:p w14:paraId="235539B2" w14:textId="64218870" w:rsidR="00F03AFC" w:rsidRPr="00F03AFC" w:rsidRDefault="00F03AFC" w:rsidP="00F03AFC">
      <w:pPr>
        <w:spacing w:before="100" w:beforeAutospacing="1" w:after="100" w:afterAutospacing="1"/>
        <w:jc w:val="both"/>
        <w:rPr>
          <w:rFonts w:ascii="Arial" w:eastAsia="Times New Roman" w:hAnsi="Arial" w:cs="Arial"/>
          <w:lang w:eastAsia="en-GB"/>
        </w:rPr>
      </w:pPr>
      <w:commentRangeStart w:id="78"/>
      <w:r w:rsidRPr="00F03AFC">
        <w:rPr>
          <w:rFonts w:ascii="Arial" w:eastAsia="Times New Roman" w:hAnsi="Arial" w:cs="Arial"/>
          <w:lang w:eastAsia="en-GB"/>
        </w:rPr>
        <w:t xml:space="preserve">The ultimate goal </w:t>
      </w:r>
      <w:commentRangeEnd w:id="78"/>
      <w:r w:rsidR="00A77EA7">
        <w:rPr>
          <w:rStyle w:val="CommentReference"/>
        </w:rPr>
        <w:commentReference w:id="78"/>
      </w:r>
      <w:r w:rsidRPr="00F03AFC">
        <w:rPr>
          <w:rFonts w:ascii="Arial" w:eastAsia="Times New Roman" w:hAnsi="Arial" w:cs="Arial"/>
          <w:lang w:eastAsia="en-GB"/>
        </w:rPr>
        <w:t xml:space="preserve">of </w:t>
      </w:r>
      <w:ins w:id="79" w:author="Aleksandra Janowska" w:date="2022-04-26T14:54:00Z">
        <w:r w:rsidR="00A77EA7">
          <w:rPr>
            <w:rFonts w:ascii="Arial" w:eastAsia="Times New Roman" w:hAnsi="Arial" w:cs="Arial"/>
            <w:lang w:eastAsia="en-GB"/>
          </w:rPr>
          <w:t xml:space="preserve">The </w:t>
        </w:r>
      </w:ins>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w:t>
      </w:r>
      <w:ins w:id="80" w:author="Aleksandra Janowska" w:date="2022-04-26T14:54:00Z">
        <w:r w:rsidR="00A77EA7">
          <w:rPr>
            <w:rFonts w:ascii="Arial" w:eastAsia="Times New Roman" w:hAnsi="Arial" w:cs="Arial"/>
            <w:lang w:eastAsia="en-GB"/>
          </w:rPr>
          <w:t>software/algorithm (idk what exactly it is) aims t</w:t>
        </w:r>
      </w:ins>
      <w:ins w:id="81" w:author="Aleksandra Janowska" w:date="2022-04-26T14:55:00Z">
        <w:r w:rsidR="00A77EA7">
          <w:rPr>
            <w:rFonts w:ascii="Arial" w:eastAsia="Times New Roman" w:hAnsi="Arial" w:cs="Arial"/>
            <w:lang w:eastAsia="en-GB"/>
          </w:rPr>
          <w:t xml:space="preserve">o </w:t>
        </w:r>
      </w:ins>
      <w:del w:id="82" w:author="Aleksandra Janowska" w:date="2022-04-26T14:55:00Z">
        <w:r w:rsidRPr="00F03AFC" w:rsidDel="00A77EA7">
          <w:rPr>
            <w:rFonts w:ascii="Arial" w:eastAsia="Times New Roman" w:hAnsi="Arial" w:cs="Arial"/>
            <w:lang w:eastAsia="en-GB"/>
          </w:rPr>
          <w:delText>is</w:delText>
        </w:r>
      </w:del>
      <w:r w:rsidRPr="00F03AFC">
        <w:rPr>
          <w:rFonts w:ascii="Arial" w:eastAsia="Times New Roman" w:hAnsi="Arial" w:cs="Arial"/>
          <w:lang w:eastAsia="en-GB"/>
        </w:rPr>
        <w:t xml:space="preserve"> </w:t>
      </w:r>
      <w:proofErr w:type="spellStart"/>
      <w:r w:rsidRPr="00F03AFC">
        <w:rPr>
          <w:rFonts w:ascii="Arial" w:eastAsia="Times New Roman" w:hAnsi="Arial" w:cs="Arial"/>
          <w:lang w:eastAsia="en-GB"/>
        </w:rPr>
        <w:t>to</w:t>
      </w:r>
      <w:proofErr w:type="spellEnd"/>
      <w:r w:rsidRPr="00F03AFC">
        <w:rPr>
          <w:rFonts w:ascii="Arial" w:eastAsia="Times New Roman" w:hAnsi="Arial" w:cs="Arial"/>
          <w:lang w:eastAsia="en-GB"/>
        </w:rPr>
        <w:t xml:space="preserve"> predict </w:t>
      </w:r>
      <w:ins w:id="83" w:author="Aleksandra Janowska" w:date="2022-04-26T14:55:00Z">
        <w:r w:rsidR="00A77EA7">
          <w:rPr>
            <w:rFonts w:ascii="Arial" w:eastAsia="Times New Roman" w:hAnsi="Arial" w:cs="Arial"/>
            <w:lang w:eastAsia="en-GB"/>
          </w:rPr>
          <w:t xml:space="preserve">the </w:t>
        </w:r>
      </w:ins>
      <w:r w:rsidRPr="00F03AFC">
        <w:rPr>
          <w:rFonts w:ascii="Arial" w:eastAsia="Times New Roman" w:hAnsi="Arial" w:cs="Arial"/>
          <w:lang w:eastAsia="en-GB"/>
        </w:rPr>
        <w:t xml:space="preserve">DILI </w:t>
      </w:r>
      <w:ins w:id="84" w:author="Aleksandra Janowska" w:date="2022-04-26T14:55:00Z">
        <w:r w:rsidR="00A77EA7">
          <w:rPr>
            <w:rFonts w:ascii="Arial" w:eastAsia="Times New Roman" w:hAnsi="Arial" w:cs="Arial"/>
            <w:lang w:eastAsia="en-GB"/>
          </w:rPr>
          <w:t xml:space="preserve">based on the provided drug mechanism and dose-response </w:t>
        </w:r>
        <w:proofErr w:type="gramStart"/>
        <w:r w:rsidR="00A77EA7">
          <w:rPr>
            <w:rFonts w:ascii="Arial" w:eastAsia="Times New Roman" w:hAnsi="Arial" w:cs="Arial"/>
            <w:lang w:eastAsia="en-GB"/>
          </w:rPr>
          <w:t>curve.(</w:t>
        </w:r>
        <w:proofErr w:type="gramEnd"/>
        <w:r w:rsidR="00A77EA7">
          <w:rPr>
            <w:rFonts w:ascii="Arial" w:eastAsia="Times New Roman" w:hAnsi="Arial" w:cs="Arial"/>
            <w:lang w:eastAsia="en-GB"/>
          </w:rPr>
          <w:t>ref?)</w:t>
        </w:r>
      </w:ins>
      <w:del w:id="85" w:author="Aleksandra Janowska" w:date="2022-04-26T14:55:00Z">
        <w:r w:rsidRPr="00F03AFC" w:rsidDel="00A77EA7">
          <w:rPr>
            <w:rFonts w:ascii="Arial" w:eastAsia="Times New Roman" w:hAnsi="Arial" w:cs="Arial"/>
            <w:lang w:eastAsia="en-GB"/>
          </w:rPr>
          <w:delText>given mechanism and dose-response curve of an unknown drug</w:delText>
        </w:r>
      </w:del>
      <w:r w:rsidRPr="00F03AFC">
        <w:rPr>
          <w:rFonts w:ascii="Arial" w:eastAsia="Times New Roman" w:hAnsi="Arial" w:cs="Arial"/>
          <w:lang w:eastAsia="en-GB"/>
        </w:rPr>
        <w:t xml:space="preserve">. </w:t>
      </w:r>
      <w:commentRangeStart w:id="86"/>
      <w:r w:rsidRPr="00F03AFC">
        <w:rPr>
          <w:rFonts w:ascii="Arial" w:eastAsia="Times New Roman" w:hAnsi="Arial" w:cs="Arial"/>
          <w:lang w:eastAsia="en-GB"/>
        </w:rPr>
        <w:t>Meanwhile, instead of merely giving a score of toxicity</w:t>
      </w:r>
      <w:commentRangeEnd w:id="86"/>
      <w:r w:rsidR="00A77EA7">
        <w:rPr>
          <w:rStyle w:val="CommentReference"/>
        </w:rPr>
        <w:commentReference w:id="86"/>
      </w:r>
      <w:r w:rsidRPr="00F03AFC">
        <w:rPr>
          <w:rFonts w:ascii="Arial" w:eastAsia="Times New Roman" w:hAnsi="Arial" w:cs="Arial"/>
          <w:lang w:eastAsia="en-GB"/>
        </w:rPr>
        <w:t xml:space="preserve">,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was designed to preserve as much mechanistic and spatiotemporal information as possible. The extra information can be compared against physiological data for validation and might even reveal extra insights. With the flexibility, </w:t>
      </w:r>
      <w:proofErr w:type="spellStart"/>
      <w:r w:rsidRPr="00F03AFC">
        <w:rPr>
          <w:rFonts w:ascii="Arial" w:eastAsia="Times New Roman" w:hAnsi="Arial" w:cs="Arial"/>
          <w:lang w:eastAsia="en-GB"/>
        </w:rPr>
        <w:t>SysDILI</w:t>
      </w:r>
      <w:proofErr w:type="spellEnd"/>
      <w:r w:rsidRPr="00F03AFC">
        <w:rPr>
          <w:rFonts w:ascii="Arial" w:eastAsia="Times New Roman" w:hAnsi="Arial" w:cs="Arial"/>
          <w:lang w:eastAsia="en-GB"/>
        </w:rPr>
        <w:t xml:space="preserve"> can be used to guide the design of MPS and interpret the results. </w:t>
      </w:r>
    </w:p>
    <w:p w14:paraId="21B1DFB4" w14:textId="77777777" w:rsidR="00E2310E" w:rsidRPr="00F03AFC" w:rsidRDefault="00E2310E" w:rsidP="00F03AFC">
      <w:pPr>
        <w:jc w:val="both"/>
        <w:rPr>
          <w:rFonts w:ascii="Arial" w:hAnsi="Arial" w:cs="Arial"/>
        </w:rPr>
      </w:pPr>
    </w:p>
    <w:sectPr w:rsidR="00E2310E" w:rsidRPr="00F03A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ksandra Janowska" w:date="2022-04-26T14:35:00Z" w:initials="AJ">
    <w:p w14:paraId="5EE0E99F" w14:textId="756F58AB" w:rsidR="00F03AFC" w:rsidRDefault="00F03AFC">
      <w:pPr>
        <w:pStyle w:val="CommentText"/>
      </w:pPr>
      <w:r>
        <w:rPr>
          <w:rStyle w:val="CommentReference"/>
        </w:rPr>
        <w:annotationRef/>
      </w:r>
    </w:p>
  </w:comment>
  <w:comment w:id="11" w:author="Aleksandra Janowska" w:date="2022-04-26T14:37:00Z" w:initials="AJ">
    <w:p w14:paraId="206C36BC" w14:textId="59CB0E56" w:rsidR="00F03AFC" w:rsidRDefault="00F03AFC">
      <w:pPr>
        <w:pStyle w:val="CommentText"/>
      </w:pPr>
      <w:r>
        <w:rPr>
          <w:rStyle w:val="CommentReference"/>
        </w:rPr>
        <w:annotationRef/>
      </w:r>
      <w:r>
        <w:t xml:space="preserve">It metabolises all sorts of different things, like it manages the cholesterol status of the body, responds to starvation by making ketone bodies, maintains glucose </w:t>
      </w:r>
      <w:proofErr w:type="spellStart"/>
      <w:r>
        <w:t>resevres</w:t>
      </w:r>
      <w:proofErr w:type="spellEnd"/>
      <w:r>
        <w:t>, metabolises amino acids etc so glucose and fat is a bit of a simplification but can stay</w:t>
      </w:r>
    </w:p>
  </w:comment>
  <w:comment w:id="55" w:author="Aleksandra Janowska" w:date="2022-04-26T14:47:00Z" w:initials="AJ">
    <w:p w14:paraId="0293037B" w14:textId="148FC9D0" w:rsidR="00D31957" w:rsidRDefault="00D31957">
      <w:pPr>
        <w:pStyle w:val="CommentText"/>
      </w:pPr>
      <w:r>
        <w:rPr>
          <w:rStyle w:val="CommentReference"/>
        </w:rPr>
        <w:annotationRef/>
      </w:r>
      <w:r>
        <w:t>I don’t like the term abnormal chemistry – but if it is so in literature then can stay</w:t>
      </w:r>
    </w:p>
  </w:comment>
  <w:comment w:id="56" w:author="Aleksandra Janowska" w:date="2022-04-26T14:47:00Z" w:initials="AJ">
    <w:p w14:paraId="6D5A4507" w14:textId="68DEFDCA" w:rsidR="00D31957" w:rsidRDefault="00D31957">
      <w:pPr>
        <w:pStyle w:val="CommentText"/>
      </w:pPr>
      <w:r>
        <w:rPr>
          <w:rStyle w:val="CommentReference"/>
        </w:rPr>
        <w:annotationRef/>
      </w:r>
      <w:r>
        <w:t xml:space="preserve">Too informal, maybe creating a great cost? Or </w:t>
      </w:r>
      <w:proofErr w:type="spellStart"/>
      <w:r>
        <w:t>sth</w:t>
      </w:r>
      <w:proofErr w:type="spellEnd"/>
      <w:r>
        <w:t xml:space="preserve"> like </w:t>
      </w:r>
      <w:proofErr w:type="spellStart"/>
      <w:r>
        <w:t>taht</w:t>
      </w:r>
      <w:proofErr w:type="spellEnd"/>
    </w:p>
  </w:comment>
  <w:comment w:id="57" w:author="Aleksandra Janowska" w:date="2022-04-26T14:48:00Z" w:initials="AJ">
    <w:p w14:paraId="27917EA2" w14:textId="406606D7" w:rsidR="00D31957" w:rsidRDefault="00D31957">
      <w:pPr>
        <w:pStyle w:val="CommentText"/>
      </w:pPr>
      <w:r>
        <w:rPr>
          <w:rStyle w:val="CommentReference"/>
        </w:rPr>
        <w:annotationRef/>
      </w:r>
      <w:r>
        <w:t>Due to its importance in drug development, various models of DILI have been developed for pre-clinical screening.</w:t>
      </w:r>
    </w:p>
  </w:comment>
  <w:comment w:id="66" w:author="Aleksandra Janowska" w:date="2022-04-26T14:50:00Z" w:initials="AJ">
    <w:p w14:paraId="12919C02" w14:textId="307276D5" w:rsidR="00A77EA7" w:rsidRDefault="00A77EA7">
      <w:pPr>
        <w:pStyle w:val="CommentText"/>
      </w:pPr>
      <w:r>
        <w:rPr>
          <w:rStyle w:val="CommentReference"/>
        </w:rPr>
        <w:annotationRef/>
      </w:r>
      <w:r>
        <w:t>You use the word sophisticated a lot – mouse models are also super complicated, fancy and expensive – these new ones are more technically challenging to make but maybe take the sophistication down a bit in case the report is read by someone who likes mice ;)</w:t>
      </w:r>
    </w:p>
  </w:comment>
  <w:comment w:id="72" w:author="Aleksandra Janowska" w:date="2022-04-26T14:53:00Z" w:initials="AJ">
    <w:p w14:paraId="343B539D" w14:textId="74EB593B" w:rsidR="00A77EA7" w:rsidRDefault="00A77EA7">
      <w:pPr>
        <w:pStyle w:val="CommentText"/>
      </w:pPr>
      <w:r>
        <w:rPr>
          <w:rStyle w:val="CommentReference"/>
        </w:rPr>
        <w:annotationRef/>
      </w:r>
      <w:r>
        <w:t xml:space="preserve">In silico, in vitro, in vivo etc all </w:t>
      </w:r>
      <w:proofErr w:type="gramStart"/>
      <w:r>
        <w:t>have to</w:t>
      </w:r>
      <w:proofErr w:type="gramEnd"/>
      <w:r>
        <w:t xml:space="preserve"> be </w:t>
      </w:r>
      <w:proofErr w:type="spellStart"/>
      <w:r>
        <w:t>itallics</w:t>
      </w:r>
      <w:proofErr w:type="spellEnd"/>
    </w:p>
  </w:comment>
  <w:comment w:id="78" w:author="Aleksandra Janowska" w:date="2022-04-26T14:54:00Z" w:initials="AJ">
    <w:p w14:paraId="036B8B97" w14:textId="49707B9C" w:rsidR="00A77EA7" w:rsidRDefault="00A77EA7">
      <w:pPr>
        <w:pStyle w:val="CommentText"/>
      </w:pPr>
      <w:r>
        <w:rPr>
          <w:rStyle w:val="CommentReference"/>
        </w:rPr>
        <w:annotationRef/>
      </w:r>
      <w:r>
        <w:t xml:space="preserve">A bit too informal – The </w:t>
      </w:r>
      <w:proofErr w:type="spellStart"/>
      <w:r>
        <w:t>SysDILI</w:t>
      </w:r>
      <w:proofErr w:type="spellEnd"/>
      <w:r>
        <w:t xml:space="preserve"> software aims to predict DILI </w:t>
      </w:r>
    </w:p>
  </w:comment>
  <w:comment w:id="86" w:author="Aleksandra Janowska" w:date="2022-04-26T14:55:00Z" w:initials="AJ">
    <w:p w14:paraId="5C61869C" w14:textId="52F23C7A" w:rsidR="00A77EA7" w:rsidRDefault="00A77EA7">
      <w:pPr>
        <w:pStyle w:val="CommentText"/>
      </w:pPr>
      <w:r>
        <w:rPr>
          <w:rStyle w:val="CommentReference"/>
        </w:rPr>
        <w:annotationRef/>
      </w:r>
      <w:r>
        <w:t>TOO IMFORMAL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0E99F" w15:done="0"/>
  <w15:commentEx w15:paraId="206C36BC" w15:done="0"/>
  <w15:commentEx w15:paraId="0293037B" w15:done="0"/>
  <w15:commentEx w15:paraId="6D5A4507" w15:done="0"/>
  <w15:commentEx w15:paraId="27917EA2" w15:done="0"/>
  <w15:commentEx w15:paraId="12919C02" w15:done="0"/>
  <w15:commentEx w15:paraId="343B539D" w15:done="0"/>
  <w15:commentEx w15:paraId="036B8B97" w15:done="0"/>
  <w15:commentEx w15:paraId="5C6186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81B4" w16cex:dateUtc="2022-04-26T13:35:00Z"/>
  <w16cex:commentExtensible w16cex:durableId="26128241" w16cex:dateUtc="2022-04-26T13:37:00Z"/>
  <w16cex:commentExtensible w16cex:durableId="2612847D" w16cex:dateUtc="2022-04-26T13:47:00Z"/>
  <w16cex:commentExtensible w16cex:durableId="2612849B" w16cex:dateUtc="2022-04-26T13:47:00Z"/>
  <w16cex:commentExtensible w16cex:durableId="261284BC" w16cex:dateUtc="2022-04-26T13:48:00Z"/>
  <w16cex:commentExtensible w16cex:durableId="26128546" w16cex:dateUtc="2022-04-26T13:50:00Z"/>
  <w16cex:commentExtensible w16cex:durableId="261285EE" w16cex:dateUtc="2022-04-26T13:53:00Z"/>
  <w16cex:commentExtensible w16cex:durableId="26128619" w16cex:dateUtc="2022-04-26T13:54:00Z"/>
  <w16cex:commentExtensible w16cex:durableId="2612866F" w16cex:dateUtc="2022-04-26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0E99F" w16cid:durableId="261281B4"/>
  <w16cid:commentId w16cid:paraId="206C36BC" w16cid:durableId="26128241"/>
  <w16cid:commentId w16cid:paraId="0293037B" w16cid:durableId="2612847D"/>
  <w16cid:commentId w16cid:paraId="6D5A4507" w16cid:durableId="2612849B"/>
  <w16cid:commentId w16cid:paraId="27917EA2" w16cid:durableId="261284BC"/>
  <w16cid:commentId w16cid:paraId="12919C02" w16cid:durableId="26128546"/>
  <w16cid:commentId w16cid:paraId="343B539D" w16cid:durableId="261285EE"/>
  <w16cid:commentId w16cid:paraId="036B8B97" w16cid:durableId="26128619"/>
  <w16cid:commentId w16cid:paraId="5C61869C" w16cid:durableId="261286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7E1F"/>
    <w:multiLevelType w:val="multilevel"/>
    <w:tmpl w:val="85EA02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42295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ksandra Janowska">
    <w15:presenceInfo w15:providerId="AD" w15:userId="S::aleksandra.janowska@cruk.cam.ac.uk::90a3fd77-6412-4148-b22d-b7d3a0baa8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FC"/>
    <w:rsid w:val="003A31F5"/>
    <w:rsid w:val="00A77EA7"/>
    <w:rsid w:val="00A96C7C"/>
    <w:rsid w:val="00D31957"/>
    <w:rsid w:val="00D33B6F"/>
    <w:rsid w:val="00E2310E"/>
    <w:rsid w:val="00F03AFC"/>
    <w:rsid w:val="00FD1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951958"/>
  <w15:chartTrackingRefBased/>
  <w15:docId w15:val="{6FEAF578-4565-4445-92A5-F53B4085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AFC"/>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F03AFC"/>
  </w:style>
  <w:style w:type="character" w:styleId="CommentReference">
    <w:name w:val="annotation reference"/>
    <w:basedOn w:val="DefaultParagraphFont"/>
    <w:uiPriority w:val="99"/>
    <w:semiHidden/>
    <w:unhideWhenUsed/>
    <w:rsid w:val="00F03AFC"/>
    <w:rPr>
      <w:sz w:val="16"/>
      <w:szCs w:val="16"/>
    </w:rPr>
  </w:style>
  <w:style w:type="paragraph" w:styleId="CommentText">
    <w:name w:val="annotation text"/>
    <w:basedOn w:val="Normal"/>
    <w:link w:val="CommentTextChar"/>
    <w:uiPriority w:val="99"/>
    <w:semiHidden/>
    <w:unhideWhenUsed/>
    <w:rsid w:val="00F03AFC"/>
    <w:rPr>
      <w:sz w:val="20"/>
      <w:szCs w:val="20"/>
    </w:rPr>
  </w:style>
  <w:style w:type="character" w:customStyle="1" w:styleId="CommentTextChar">
    <w:name w:val="Comment Text Char"/>
    <w:basedOn w:val="DefaultParagraphFont"/>
    <w:link w:val="CommentText"/>
    <w:uiPriority w:val="99"/>
    <w:semiHidden/>
    <w:rsid w:val="00F03AFC"/>
    <w:rPr>
      <w:sz w:val="20"/>
      <w:szCs w:val="20"/>
    </w:rPr>
  </w:style>
  <w:style w:type="paragraph" w:styleId="CommentSubject">
    <w:name w:val="annotation subject"/>
    <w:basedOn w:val="CommentText"/>
    <w:next w:val="CommentText"/>
    <w:link w:val="CommentSubjectChar"/>
    <w:uiPriority w:val="99"/>
    <w:semiHidden/>
    <w:unhideWhenUsed/>
    <w:rsid w:val="00F03AFC"/>
    <w:rPr>
      <w:b/>
      <w:bCs/>
    </w:rPr>
  </w:style>
  <w:style w:type="character" w:customStyle="1" w:styleId="CommentSubjectChar">
    <w:name w:val="Comment Subject Char"/>
    <w:basedOn w:val="CommentTextChar"/>
    <w:link w:val="CommentSubject"/>
    <w:uiPriority w:val="99"/>
    <w:semiHidden/>
    <w:rsid w:val="00F03A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287073">
      <w:bodyDiv w:val="1"/>
      <w:marLeft w:val="0"/>
      <w:marRight w:val="0"/>
      <w:marTop w:val="0"/>
      <w:marBottom w:val="0"/>
      <w:divBdr>
        <w:top w:val="none" w:sz="0" w:space="0" w:color="auto"/>
        <w:left w:val="none" w:sz="0" w:space="0" w:color="auto"/>
        <w:bottom w:val="none" w:sz="0" w:space="0" w:color="auto"/>
        <w:right w:val="none" w:sz="0" w:space="0" w:color="auto"/>
      </w:divBdr>
      <w:divsChild>
        <w:div w:id="1156649402">
          <w:marLeft w:val="0"/>
          <w:marRight w:val="0"/>
          <w:marTop w:val="0"/>
          <w:marBottom w:val="0"/>
          <w:divBdr>
            <w:top w:val="none" w:sz="0" w:space="0" w:color="auto"/>
            <w:left w:val="none" w:sz="0" w:space="0" w:color="auto"/>
            <w:bottom w:val="none" w:sz="0" w:space="0" w:color="auto"/>
            <w:right w:val="none" w:sz="0" w:space="0" w:color="auto"/>
          </w:divBdr>
          <w:divsChild>
            <w:div w:id="994071769">
              <w:marLeft w:val="0"/>
              <w:marRight w:val="0"/>
              <w:marTop w:val="0"/>
              <w:marBottom w:val="0"/>
              <w:divBdr>
                <w:top w:val="none" w:sz="0" w:space="0" w:color="auto"/>
                <w:left w:val="none" w:sz="0" w:space="0" w:color="auto"/>
                <w:bottom w:val="none" w:sz="0" w:space="0" w:color="auto"/>
                <w:right w:val="none" w:sz="0" w:space="0" w:color="auto"/>
              </w:divBdr>
              <w:divsChild>
                <w:div w:id="462231475">
                  <w:marLeft w:val="0"/>
                  <w:marRight w:val="0"/>
                  <w:marTop w:val="0"/>
                  <w:marBottom w:val="0"/>
                  <w:divBdr>
                    <w:top w:val="none" w:sz="0" w:space="0" w:color="auto"/>
                    <w:left w:val="none" w:sz="0" w:space="0" w:color="auto"/>
                    <w:bottom w:val="none" w:sz="0" w:space="0" w:color="auto"/>
                    <w:right w:val="none" w:sz="0" w:space="0" w:color="auto"/>
                  </w:divBdr>
                </w:div>
              </w:divsChild>
            </w:div>
            <w:div w:id="335966584">
              <w:marLeft w:val="0"/>
              <w:marRight w:val="0"/>
              <w:marTop w:val="0"/>
              <w:marBottom w:val="0"/>
              <w:divBdr>
                <w:top w:val="none" w:sz="0" w:space="0" w:color="auto"/>
                <w:left w:val="none" w:sz="0" w:space="0" w:color="auto"/>
                <w:bottom w:val="none" w:sz="0" w:space="0" w:color="auto"/>
                <w:right w:val="none" w:sz="0" w:space="0" w:color="auto"/>
              </w:divBdr>
              <w:divsChild>
                <w:div w:id="8865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885">
          <w:marLeft w:val="0"/>
          <w:marRight w:val="0"/>
          <w:marTop w:val="0"/>
          <w:marBottom w:val="0"/>
          <w:divBdr>
            <w:top w:val="none" w:sz="0" w:space="0" w:color="auto"/>
            <w:left w:val="none" w:sz="0" w:space="0" w:color="auto"/>
            <w:bottom w:val="none" w:sz="0" w:space="0" w:color="auto"/>
            <w:right w:val="none" w:sz="0" w:space="0" w:color="auto"/>
          </w:divBdr>
          <w:divsChild>
            <w:div w:id="66726931">
              <w:marLeft w:val="0"/>
              <w:marRight w:val="0"/>
              <w:marTop w:val="0"/>
              <w:marBottom w:val="0"/>
              <w:divBdr>
                <w:top w:val="none" w:sz="0" w:space="0" w:color="auto"/>
                <w:left w:val="none" w:sz="0" w:space="0" w:color="auto"/>
                <w:bottom w:val="none" w:sz="0" w:space="0" w:color="auto"/>
                <w:right w:val="none" w:sz="0" w:space="0" w:color="auto"/>
              </w:divBdr>
              <w:divsChild>
                <w:div w:id="621956278">
                  <w:marLeft w:val="0"/>
                  <w:marRight w:val="0"/>
                  <w:marTop w:val="0"/>
                  <w:marBottom w:val="0"/>
                  <w:divBdr>
                    <w:top w:val="none" w:sz="0" w:space="0" w:color="auto"/>
                    <w:left w:val="none" w:sz="0" w:space="0" w:color="auto"/>
                    <w:bottom w:val="none" w:sz="0" w:space="0" w:color="auto"/>
                    <w:right w:val="none" w:sz="0" w:space="0" w:color="auto"/>
                  </w:divBdr>
                </w:div>
              </w:divsChild>
            </w:div>
            <w:div w:id="1052733206">
              <w:marLeft w:val="0"/>
              <w:marRight w:val="0"/>
              <w:marTop w:val="0"/>
              <w:marBottom w:val="0"/>
              <w:divBdr>
                <w:top w:val="none" w:sz="0" w:space="0" w:color="auto"/>
                <w:left w:val="none" w:sz="0" w:space="0" w:color="auto"/>
                <w:bottom w:val="none" w:sz="0" w:space="0" w:color="auto"/>
                <w:right w:val="none" w:sz="0" w:space="0" w:color="auto"/>
              </w:divBdr>
              <w:divsChild>
                <w:div w:id="18356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9616">
          <w:marLeft w:val="0"/>
          <w:marRight w:val="0"/>
          <w:marTop w:val="0"/>
          <w:marBottom w:val="0"/>
          <w:divBdr>
            <w:top w:val="none" w:sz="0" w:space="0" w:color="auto"/>
            <w:left w:val="none" w:sz="0" w:space="0" w:color="auto"/>
            <w:bottom w:val="none" w:sz="0" w:space="0" w:color="auto"/>
            <w:right w:val="none" w:sz="0" w:space="0" w:color="auto"/>
          </w:divBdr>
          <w:divsChild>
            <w:div w:id="1940334262">
              <w:marLeft w:val="0"/>
              <w:marRight w:val="0"/>
              <w:marTop w:val="0"/>
              <w:marBottom w:val="0"/>
              <w:divBdr>
                <w:top w:val="none" w:sz="0" w:space="0" w:color="auto"/>
                <w:left w:val="none" w:sz="0" w:space="0" w:color="auto"/>
                <w:bottom w:val="none" w:sz="0" w:space="0" w:color="auto"/>
                <w:right w:val="none" w:sz="0" w:space="0" w:color="auto"/>
              </w:divBdr>
              <w:divsChild>
                <w:div w:id="20978039">
                  <w:marLeft w:val="0"/>
                  <w:marRight w:val="0"/>
                  <w:marTop w:val="0"/>
                  <w:marBottom w:val="0"/>
                  <w:divBdr>
                    <w:top w:val="none" w:sz="0" w:space="0" w:color="auto"/>
                    <w:left w:val="none" w:sz="0" w:space="0" w:color="auto"/>
                    <w:bottom w:val="none" w:sz="0" w:space="0" w:color="auto"/>
                    <w:right w:val="none" w:sz="0" w:space="0" w:color="auto"/>
                  </w:divBdr>
                </w:div>
              </w:divsChild>
            </w:div>
            <w:div w:id="1438407457">
              <w:marLeft w:val="0"/>
              <w:marRight w:val="0"/>
              <w:marTop w:val="0"/>
              <w:marBottom w:val="0"/>
              <w:divBdr>
                <w:top w:val="none" w:sz="0" w:space="0" w:color="auto"/>
                <w:left w:val="none" w:sz="0" w:space="0" w:color="auto"/>
                <w:bottom w:val="none" w:sz="0" w:space="0" w:color="auto"/>
                <w:right w:val="none" w:sz="0" w:space="0" w:color="auto"/>
              </w:divBdr>
              <w:divsChild>
                <w:div w:id="8946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598">
          <w:marLeft w:val="0"/>
          <w:marRight w:val="0"/>
          <w:marTop w:val="0"/>
          <w:marBottom w:val="0"/>
          <w:divBdr>
            <w:top w:val="none" w:sz="0" w:space="0" w:color="auto"/>
            <w:left w:val="none" w:sz="0" w:space="0" w:color="auto"/>
            <w:bottom w:val="none" w:sz="0" w:space="0" w:color="auto"/>
            <w:right w:val="none" w:sz="0" w:space="0" w:color="auto"/>
          </w:divBdr>
          <w:divsChild>
            <w:div w:id="1806122591">
              <w:marLeft w:val="0"/>
              <w:marRight w:val="0"/>
              <w:marTop w:val="0"/>
              <w:marBottom w:val="0"/>
              <w:divBdr>
                <w:top w:val="none" w:sz="0" w:space="0" w:color="auto"/>
                <w:left w:val="none" w:sz="0" w:space="0" w:color="auto"/>
                <w:bottom w:val="none" w:sz="0" w:space="0" w:color="auto"/>
                <w:right w:val="none" w:sz="0" w:space="0" w:color="auto"/>
              </w:divBdr>
              <w:divsChild>
                <w:div w:id="1601060044">
                  <w:marLeft w:val="0"/>
                  <w:marRight w:val="0"/>
                  <w:marTop w:val="0"/>
                  <w:marBottom w:val="0"/>
                  <w:divBdr>
                    <w:top w:val="none" w:sz="0" w:space="0" w:color="auto"/>
                    <w:left w:val="none" w:sz="0" w:space="0" w:color="auto"/>
                    <w:bottom w:val="none" w:sz="0" w:space="0" w:color="auto"/>
                    <w:right w:val="none" w:sz="0" w:space="0" w:color="auto"/>
                  </w:divBdr>
                </w:div>
              </w:divsChild>
            </w:div>
            <w:div w:id="1299996592">
              <w:marLeft w:val="0"/>
              <w:marRight w:val="0"/>
              <w:marTop w:val="0"/>
              <w:marBottom w:val="0"/>
              <w:divBdr>
                <w:top w:val="none" w:sz="0" w:space="0" w:color="auto"/>
                <w:left w:val="none" w:sz="0" w:space="0" w:color="auto"/>
                <w:bottom w:val="none" w:sz="0" w:space="0" w:color="auto"/>
                <w:right w:val="none" w:sz="0" w:space="0" w:color="auto"/>
              </w:divBdr>
              <w:divsChild>
                <w:div w:id="14608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366">
          <w:marLeft w:val="0"/>
          <w:marRight w:val="0"/>
          <w:marTop w:val="0"/>
          <w:marBottom w:val="0"/>
          <w:divBdr>
            <w:top w:val="none" w:sz="0" w:space="0" w:color="auto"/>
            <w:left w:val="none" w:sz="0" w:space="0" w:color="auto"/>
            <w:bottom w:val="none" w:sz="0" w:space="0" w:color="auto"/>
            <w:right w:val="none" w:sz="0" w:space="0" w:color="auto"/>
          </w:divBdr>
          <w:divsChild>
            <w:div w:id="1973824444">
              <w:marLeft w:val="0"/>
              <w:marRight w:val="0"/>
              <w:marTop w:val="0"/>
              <w:marBottom w:val="0"/>
              <w:divBdr>
                <w:top w:val="none" w:sz="0" w:space="0" w:color="auto"/>
                <w:left w:val="none" w:sz="0" w:space="0" w:color="auto"/>
                <w:bottom w:val="none" w:sz="0" w:space="0" w:color="auto"/>
                <w:right w:val="none" w:sz="0" w:space="0" w:color="auto"/>
              </w:divBdr>
              <w:divsChild>
                <w:div w:id="1883326442">
                  <w:marLeft w:val="0"/>
                  <w:marRight w:val="0"/>
                  <w:marTop w:val="0"/>
                  <w:marBottom w:val="0"/>
                  <w:divBdr>
                    <w:top w:val="none" w:sz="0" w:space="0" w:color="auto"/>
                    <w:left w:val="none" w:sz="0" w:space="0" w:color="auto"/>
                    <w:bottom w:val="none" w:sz="0" w:space="0" w:color="auto"/>
                    <w:right w:val="none" w:sz="0" w:space="0" w:color="auto"/>
                  </w:divBdr>
                </w:div>
              </w:divsChild>
            </w:div>
            <w:div w:id="927808421">
              <w:marLeft w:val="0"/>
              <w:marRight w:val="0"/>
              <w:marTop w:val="0"/>
              <w:marBottom w:val="0"/>
              <w:divBdr>
                <w:top w:val="none" w:sz="0" w:space="0" w:color="auto"/>
                <w:left w:val="none" w:sz="0" w:space="0" w:color="auto"/>
                <w:bottom w:val="none" w:sz="0" w:space="0" w:color="auto"/>
                <w:right w:val="none" w:sz="0" w:space="0" w:color="auto"/>
              </w:divBdr>
              <w:divsChild>
                <w:div w:id="1437484191">
                  <w:marLeft w:val="0"/>
                  <w:marRight w:val="0"/>
                  <w:marTop w:val="0"/>
                  <w:marBottom w:val="0"/>
                  <w:divBdr>
                    <w:top w:val="none" w:sz="0" w:space="0" w:color="auto"/>
                    <w:left w:val="none" w:sz="0" w:space="0" w:color="auto"/>
                    <w:bottom w:val="none" w:sz="0" w:space="0" w:color="auto"/>
                    <w:right w:val="none" w:sz="0" w:space="0" w:color="auto"/>
                  </w:divBdr>
                </w:div>
              </w:divsChild>
            </w:div>
            <w:div w:id="767239982">
              <w:marLeft w:val="0"/>
              <w:marRight w:val="0"/>
              <w:marTop w:val="0"/>
              <w:marBottom w:val="0"/>
              <w:divBdr>
                <w:top w:val="none" w:sz="0" w:space="0" w:color="auto"/>
                <w:left w:val="none" w:sz="0" w:space="0" w:color="auto"/>
                <w:bottom w:val="none" w:sz="0" w:space="0" w:color="auto"/>
                <w:right w:val="none" w:sz="0" w:space="0" w:color="auto"/>
              </w:divBdr>
              <w:divsChild>
                <w:div w:id="9956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439">
          <w:marLeft w:val="0"/>
          <w:marRight w:val="0"/>
          <w:marTop w:val="0"/>
          <w:marBottom w:val="0"/>
          <w:divBdr>
            <w:top w:val="none" w:sz="0" w:space="0" w:color="auto"/>
            <w:left w:val="none" w:sz="0" w:space="0" w:color="auto"/>
            <w:bottom w:val="none" w:sz="0" w:space="0" w:color="auto"/>
            <w:right w:val="none" w:sz="0" w:space="0" w:color="auto"/>
          </w:divBdr>
          <w:divsChild>
            <w:div w:id="222956837">
              <w:marLeft w:val="0"/>
              <w:marRight w:val="0"/>
              <w:marTop w:val="0"/>
              <w:marBottom w:val="0"/>
              <w:divBdr>
                <w:top w:val="none" w:sz="0" w:space="0" w:color="auto"/>
                <w:left w:val="none" w:sz="0" w:space="0" w:color="auto"/>
                <w:bottom w:val="none" w:sz="0" w:space="0" w:color="auto"/>
                <w:right w:val="none" w:sz="0" w:space="0" w:color="auto"/>
              </w:divBdr>
              <w:divsChild>
                <w:div w:id="12261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Janowska</dc:creator>
  <cp:keywords/>
  <dc:description/>
  <cp:lastModifiedBy>Aleksandra Janowska</cp:lastModifiedBy>
  <cp:revision>1</cp:revision>
  <dcterms:created xsi:type="dcterms:W3CDTF">2022-04-26T13:34:00Z</dcterms:created>
  <dcterms:modified xsi:type="dcterms:W3CDTF">2022-04-26T13:57:00Z</dcterms:modified>
</cp:coreProperties>
</file>